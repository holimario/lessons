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3800C" w14:textId="3FD56D6D" w:rsidR="00F35394" w:rsidRPr="005771E2" w:rsidRDefault="00205281" w:rsidP="005771E2">
      <w:pPr>
        <w:jc w:val="center"/>
        <w:rPr>
          <w:rFonts w:ascii="宋体" w:eastAsia="宋体" w:hAnsi="宋体"/>
          <w:sz w:val="44"/>
          <w:szCs w:val="44"/>
        </w:rPr>
      </w:pPr>
      <w:r>
        <w:rPr>
          <w:rFonts w:ascii="宋体" w:eastAsia="宋体" w:hAnsi="宋体" w:hint="eastAsia"/>
          <w:sz w:val="44"/>
          <w:szCs w:val="44"/>
        </w:rPr>
        <w:t>电子自旋共振与铁磁共振</w:t>
      </w:r>
    </w:p>
    <w:p w14:paraId="0BCBB576" w14:textId="1060D652" w:rsidR="005771E2" w:rsidRDefault="005771E2" w:rsidP="005771E2">
      <w:pPr>
        <w:jc w:val="center"/>
        <w:rPr>
          <w:rFonts w:ascii="楷体" w:eastAsia="楷体" w:hAnsi="楷体"/>
        </w:rPr>
      </w:pPr>
      <w:proofErr w:type="gramStart"/>
      <w:r w:rsidRPr="005771E2">
        <w:rPr>
          <w:rFonts w:ascii="楷体" w:eastAsia="楷体" w:hAnsi="楷体" w:hint="eastAsia"/>
        </w:rPr>
        <w:t>张鸿琳</w:t>
      </w:r>
      <w:proofErr w:type="gramEnd"/>
      <w:r w:rsidRPr="005771E2">
        <w:rPr>
          <w:rFonts w:ascii="楷体" w:eastAsia="楷体" w:hAnsi="楷体" w:hint="eastAsia"/>
        </w:rPr>
        <w:t>,</w:t>
      </w:r>
      <w:r w:rsidRPr="005771E2">
        <w:rPr>
          <w:rFonts w:ascii="楷体" w:eastAsia="楷体" w:hAnsi="楷体"/>
        </w:rPr>
        <w:t>2019012137</w:t>
      </w:r>
    </w:p>
    <w:p w14:paraId="6E0AB245" w14:textId="28C3FBE7" w:rsidR="005771E2" w:rsidRDefault="005771E2" w:rsidP="005771E2">
      <w:pPr>
        <w:jc w:val="center"/>
        <w:rPr>
          <w:rFonts w:ascii="楷体" w:eastAsia="楷体" w:hAnsi="楷体"/>
          <w:sz w:val="15"/>
          <w:szCs w:val="15"/>
        </w:rPr>
      </w:pPr>
      <w:r w:rsidRPr="005771E2">
        <w:rPr>
          <w:rFonts w:ascii="楷体" w:eastAsia="楷体" w:hAnsi="楷体" w:hint="eastAsia"/>
          <w:sz w:val="15"/>
          <w:szCs w:val="15"/>
        </w:rPr>
        <w:t>工物系工物9</w:t>
      </w:r>
      <w:r w:rsidRPr="005771E2">
        <w:rPr>
          <w:rFonts w:ascii="楷体" w:eastAsia="楷体" w:hAnsi="楷体"/>
          <w:sz w:val="15"/>
          <w:szCs w:val="15"/>
        </w:rPr>
        <w:t>0</w:t>
      </w:r>
    </w:p>
    <w:p w14:paraId="01A3A02B" w14:textId="458B7D3B" w:rsidR="005771E2" w:rsidRDefault="005771E2" w:rsidP="005771E2">
      <w:pPr>
        <w:rPr>
          <w:rFonts w:ascii="宋体" w:eastAsia="宋体" w:hAnsi="宋体"/>
          <w:sz w:val="18"/>
          <w:szCs w:val="18"/>
        </w:rPr>
      </w:pPr>
      <w:r w:rsidRPr="005771E2">
        <w:rPr>
          <w:rFonts w:ascii="黑体" w:eastAsia="黑体" w:hAnsi="黑体" w:hint="eastAsia"/>
          <w:szCs w:val="21"/>
        </w:rPr>
        <w:t>【摘要】</w:t>
      </w:r>
      <w:r>
        <w:rPr>
          <w:rFonts w:ascii="黑体" w:eastAsia="黑体" w:hAnsi="黑体" w:hint="eastAsia"/>
          <w:szCs w:val="21"/>
        </w:rPr>
        <w:t xml:space="preserve"> </w:t>
      </w:r>
      <w:r w:rsidR="00C33156" w:rsidRPr="00C33156">
        <w:rPr>
          <w:rFonts w:ascii="宋体" w:eastAsia="宋体" w:hAnsi="宋体" w:hint="eastAsia"/>
          <w:sz w:val="18"/>
          <w:szCs w:val="18"/>
        </w:rPr>
        <w:t>本次实验</w:t>
      </w:r>
      <w:r w:rsidR="00C33156">
        <w:rPr>
          <w:rFonts w:ascii="宋体" w:eastAsia="宋体" w:hAnsi="宋体" w:hint="eastAsia"/>
          <w:sz w:val="18"/>
          <w:szCs w:val="18"/>
        </w:rPr>
        <w:t>，</w:t>
      </w:r>
      <w:r w:rsidR="000724C3">
        <w:rPr>
          <w:rFonts w:ascii="宋体" w:eastAsia="宋体" w:hAnsi="宋体" w:hint="eastAsia"/>
          <w:sz w:val="18"/>
          <w:szCs w:val="18"/>
        </w:rPr>
        <w:t>利用扫场法</w:t>
      </w:r>
      <w:r w:rsidR="00251EC7">
        <w:rPr>
          <w:rFonts w:ascii="宋体" w:eastAsia="宋体" w:hAnsi="宋体" w:hint="eastAsia"/>
          <w:sz w:val="18"/>
          <w:szCs w:val="18"/>
        </w:rPr>
        <w:t>和谐振</w:t>
      </w:r>
      <w:r w:rsidR="000724C3">
        <w:rPr>
          <w:rFonts w:ascii="宋体" w:eastAsia="宋体" w:hAnsi="宋体" w:hint="eastAsia"/>
          <w:sz w:val="18"/>
          <w:szCs w:val="18"/>
        </w:rPr>
        <w:t>进行了电子自旋共振和铁磁共振实验，通过前者测定了朗德因子g，通过后者测定了朗德因子g，</w:t>
      </w:r>
      <w:proofErr w:type="gramStart"/>
      <w:r w:rsidR="000724C3">
        <w:rPr>
          <w:rFonts w:ascii="宋体" w:eastAsia="宋体" w:hAnsi="宋体" w:hint="eastAsia"/>
          <w:sz w:val="18"/>
          <w:szCs w:val="18"/>
        </w:rPr>
        <w:t>回磁比</w:t>
      </w:r>
      <w:proofErr w:type="gramEnd"/>
      <w:r w:rsidR="000724C3">
        <w:rPr>
          <w:rFonts w:ascii="宋体" w:eastAsia="宋体" w:hAnsi="宋体" w:hint="eastAsia"/>
          <w:sz w:val="18"/>
          <w:szCs w:val="18"/>
        </w:rPr>
        <w:t>γ，弛豫时间τ，并测绘了P</w:t>
      </w:r>
      <w:r w:rsidR="000724C3">
        <w:rPr>
          <w:rFonts w:ascii="宋体" w:eastAsia="宋体" w:hAnsi="宋体"/>
          <w:sz w:val="18"/>
          <w:szCs w:val="18"/>
        </w:rPr>
        <w:t>-B</w:t>
      </w:r>
      <w:r w:rsidR="000724C3">
        <w:rPr>
          <w:rFonts w:ascii="宋体" w:eastAsia="宋体" w:hAnsi="宋体" w:hint="eastAsia"/>
          <w:sz w:val="18"/>
          <w:szCs w:val="18"/>
        </w:rPr>
        <w:t>曲线。通过本次实验验证了理论的正确性，实验结果和理论吻合得很好。</w:t>
      </w:r>
    </w:p>
    <w:p w14:paraId="67B83D5F" w14:textId="77777777" w:rsidR="005771E2" w:rsidRDefault="005771E2" w:rsidP="005771E2">
      <w:pPr>
        <w:rPr>
          <w:rFonts w:ascii="宋体" w:eastAsia="宋体" w:hAnsi="宋体"/>
          <w:sz w:val="18"/>
          <w:szCs w:val="18"/>
        </w:rPr>
      </w:pPr>
    </w:p>
    <w:p w14:paraId="14235AF4" w14:textId="5FE07A69" w:rsidR="005771E2" w:rsidRDefault="005771E2" w:rsidP="005771E2">
      <w:pPr>
        <w:rPr>
          <w:ins w:id="0" w:author="张 鸿琳" w:date="2021-04-04T15:39:00Z"/>
          <w:rFonts w:ascii="黑体" w:eastAsia="黑体" w:hAnsi="黑体"/>
          <w:szCs w:val="21"/>
        </w:rPr>
      </w:pPr>
      <w:r w:rsidRPr="005771E2">
        <w:rPr>
          <w:rFonts w:ascii="黑体" w:eastAsia="黑体" w:hAnsi="黑体" w:hint="eastAsia"/>
          <w:szCs w:val="21"/>
        </w:rPr>
        <w:t>【关键词】</w:t>
      </w:r>
      <w:r w:rsidR="00251EC7">
        <w:rPr>
          <w:rFonts w:ascii="黑体" w:eastAsia="黑体" w:hAnsi="黑体" w:hint="eastAsia"/>
          <w:szCs w:val="21"/>
        </w:rPr>
        <w:t>扫场法，谐振，电子自旋共振，铁磁共振，朗德因子</w:t>
      </w:r>
    </w:p>
    <w:p w14:paraId="41C4FC24" w14:textId="77777777" w:rsidR="00B202A5" w:rsidRDefault="00B202A5" w:rsidP="005771E2">
      <w:pPr>
        <w:rPr>
          <w:rFonts w:ascii="黑体" w:eastAsia="黑体" w:hAnsi="黑体" w:hint="eastAsia"/>
          <w:szCs w:val="21"/>
        </w:rPr>
      </w:pPr>
    </w:p>
    <w:p w14:paraId="21BB2BA0" w14:textId="13A893BA" w:rsidR="00C2469F" w:rsidRPr="004F7B73" w:rsidRDefault="00D03627" w:rsidP="005771E2">
      <w:pPr>
        <w:rPr>
          <w:ins w:id="1" w:author="张 鸿琳" w:date="2021-04-04T15:42:00Z"/>
          <w:rFonts w:ascii="Times New Roman" w:eastAsia="黑体" w:hAnsi="Times New Roman" w:cs="Times New Roman"/>
          <w:color w:val="FF0000"/>
          <w:sz w:val="18"/>
          <w:szCs w:val="18"/>
          <w:rPrChange w:id="2" w:author="张 鸿琳" w:date="2021-04-04T18:51:00Z">
            <w:rPr>
              <w:ins w:id="3" w:author="张 鸿琳" w:date="2021-04-04T15:42:00Z"/>
              <w:rFonts w:ascii="Times New Roman" w:eastAsia="黑体" w:hAnsi="Times New Roman" w:cs="Times New Roman"/>
              <w:sz w:val="18"/>
              <w:szCs w:val="18"/>
            </w:rPr>
          </w:rPrChange>
        </w:rPr>
      </w:pPr>
      <w:ins w:id="4" w:author="LINY" w:date="2021-03-30T09:38:00Z">
        <w:del w:id="5" w:author="张 鸿琳" w:date="2021-04-04T15:39:00Z">
          <w:r w:rsidRPr="004F7B73" w:rsidDel="00B202A5">
            <w:rPr>
              <w:rFonts w:ascii="Times New Roman" w:eastAsia="黑体" w:hAnsi="Times New Roman" w:cs="Times New Roman"/>
              <w:b/>
              <w:bCs/>
              <w:color w:val="FF0000"/>
              <w:szCs w:val="21"/>
              <w:rPrChange w:id="6" w:author="张 鸿琳" w:date="2021-04-04T18:51:00Z">
                <w:rPr>
                  <w:rFonts w:ascii="Times New Roman" w:eastAsia="粗体" w:hAnsi="Times New Roman" w:cs="Times New Roman" w:hint="eastAsia"/>
                  <w:b/>
                  <w:bCs/>
                  <w:szCs w:val="21"/>
                </w:rPr>
              </w:rPrChange>
            </w:rPr>
            <w:delText>英文摘要和关键词</w:delText>
          </w:r>
        </w:del>
      </w:ins>
      <w:ins w:id="7" w:author="张 鸿琳" w:date="2021-04-04T15:39:00Z">
        <w:r w:rsidR="00B202A5" w:rsidRPr="004F7B73">
          <w:rPr>
            <w:rFonts w:ascii="Times New Roman" w:eastAsia="黑体" w:hAnsi="Times New Roman" w:cs="Times New Roman"/>
            <w:b/>
            <w:bCs/>
            <w:color w:val="FF0000"/>
            <w:szCs w:val="21"/>
            <w:rPrChange w:id="8" w:author="张 鸿琳" w:date="2021-04-04T18:51:00Z">
              <w:rPr>
                <w:rFonts w:ascii="Times New Roman" w:eastAsia="粗体" w:hAnsi="Times New Roman" w:cs="Times New Roman" w:hint="eastAsia"/>
                <w:b/>
                <w:bCs/>
                <w:szCs w:val="21"/>
              </w:rPr>
            </w:rPrChange>
          </w:rPr>
          <w:t>Abstract</w:t>
        </w:r>
        <w:r w:rsidR="00B202A5" w:rsidRPr="004F7B73">
          <w:rPr>
            <w:rFonts w:ascii="Times New Roman" w:eastAsia="黑体" w:hAnsi="Times New Roman" w:cs="Times New Roman"/>
            <w:b/>
            <w:bCs/>
            <w:color w:val="FF0000"/>
            <w:szCs w:val="21"/>
            <w:rPrChange w:id="9" w:author="张 鸿琳" w:date="2021-04-04T18:51:00Z">
              <w:rPr>
                <w:rFonts w:ascii="Times New Roman" w:eastAsia="粗体" w:hAnsi="Times New Roman" w:cs="Times New Roman" w:hint="eastAsia"/>
                <w:b/>
                <w:bCs/>
                <w:szCs w:val="21"/>
              </w:rPr>
            </w:rPrChange>
          </w:rPr>
          <w:t>：</w:t>
        </w:r>
      </w:ins>
      <w:ins w:id="10" w:author="张 鸿琳" w:date="2021-04-04T15:42:00Z">
        <w:r w:rsidR="00B202A5" w:rsidRPr="004F7B73">
          <w:rPr>
            <w:rFonts w:ascii="Times New Roman" w:eastAsia="黑体" w:hAnsi="Times New Roman" w:cs="Times New Roman"/>
            <w:color w:val="FF0000"/>
            <w:sz w:val="18"/>
            <w:szCs w:val="18"/>
            <w:rPrChange w:id="11" w:author="张 鸿琳" w:date="2021-04-04T18:51:00Z">
              <w:rPr>
                <w:rFonts w:ascii="Times New Roman" w:eastAsia="黑体" w:hAnsi="Times New Roman" w:cs="Times New Roman"/>
                <w:b/>
                <w:bCs/>
                <w:szCs w:val="21"/>
              </w:rPr>
            </w:rPrChange>
          </w:rPr>
          <w:t>In this experiment, the electron spin resonance (ESR) and ferromagnetic resonance (</w:t>
        </w:r>
      </w:ins>
      <w:ins w:id="12" w:author="张 鸿琳" w:date="2021-04-04T15:44:00Z">
        <w:r w:rsidR="00B202A5" w:rsidRPr="004F7B73">
          <w:rPr>
            <w:rFonts w:ascii="Times New Roman" w:eastAsia="黑体" w:hAnsi="Times New Roman" w:cs="Times New Roman"/>
            <w:color w:val="FF0000"/>
            <w:sz w:val="18"/>
            <w:szCs w:val="18"/>
            <w:rPrChange w:id="13" w:author="张 鸿琳" w:date="2021-04-04T18:51:00Z">
              <w:rPr>
                <w:rFonts w:ascii="Times New Roman" w:eastAsia="黑体" w:hAnsi="Times New Roman" w:cs="Times New Roman"/>
                <w:sz w:val="18"/>
                <w:szCs w:val="18"/>
              </w:rPr>
            </w:rPrChange>
          </w:rPr>
          <w:t>F</w:t>
        </w:r>
      </w:ins>
      <w:ins w:id="14" w:author="张 鸿琳" w:date="2021-04-04T15:42:00Z">
        <w:r w:rsidR="00B202A5" w:rsidRPr="004F7B73">
          <w:rPr>
            <w:rFonts w:ascii="Times New Roman" w:eastAsia="黑体" w:hAnsi="Times New Roman" w:cs="Times New Roman"/>
            <w:color w:val="FF0000"/>
            <w:sz w:val="18"/>
            <w:szCs w:val="18"/>
            <w:rPrChange w:id="15" w:author="张 鸿琳" w:date="2021-04-04T18:51:00Z">
              <w:rPr>
                <w:rFonts w:ascii="Times New Roman" w:eastAsia="黑体" w:hAnsi="Times New Roman" w:cs="Times New Roman"/>
                <w:b/>
                <w:bCs/>
                <w:szCs w:val="21"/>
              </w:rPr>
            </w:rPrChange>
          </w:rPr>
          <w:t xml:space="preserve">MR) experiments were carried out by using the sweep field method and </w:t>
        </w:r>
      </w:ins>
      <w:ins w:id="16" w:author="张 鸿琳" w:date="2021-04-04T15:44:00Z">
        <w:r w:rsidR="00B202A5" w:rsidRPr="004F7B73">
          <w:rPr>
            <w:rFonts w:ascii="Times New Roman" w:eastAsia="黑体" w:hAnsi="Times New Roman" w:cs="Times New Roman"/>
            <w:color w:val="FF0000"/>
            <w:sz w:val="18"/>
            <w:szCs w:val="18"/>
            <w:rPrChange w:id="17" w:author="张 鸿琳" w:date="2021-04-04T18:51:00Z">
              <w:rPr/>
            </w:rPrChange>
          </w:rPr>
          <w:t>resonance</w:t>
        </w:r>
      </w:ins>
      <w:ins w:id="18" w:author="张 鸿琳" w:date="2021-04-04T15:42:00Z">
        <w:r w:rsidR="00B202A5" w:rsidRPr="004F7B73">
          <w:rPr>
            <w:rFonts w:ascii="Times New Roman" w:eastAsia="黑体" w:hAnsi="Times New Roman" w:cs="Times New Roman"/>
            <w:color w:val="FF0000"/>
            <w:sz w:val="18"/>
            <w:szCs w:val="18"/>
            <w:rPrChange w:id="19" w:author="张 鸿琳" w:date="2021-04-04T18:51:00Z">
              <w:rPr>
                <w:rFonts w:ascii="Times New Roman" w:eastAsia="黑体" w:hAnsi="Times New Roman" w:cs="Times New Roman"/>
                <w:b/>
                <w:bCs/>
                <w:szCs w:val="21"/>
              </w:rPr>
            </w:rPrChange>
          </w:rPr>
          <w:t xml:space="preserve"> method. The </w:t>
        </w:r>
        <w:proofErr w:type="spellStart"/>
        <w:r w:rsidR="00B202A5" w:rsidRPr="004F7B73">
          <w:rPr>
            <w:rFonts w:ascii="Times New Roman" w:eastAsia="黑体" w:hAnsi="Times New Roman" w:cs="Times New Roman"/>
            <w:color w:val="FF0000"/>
            <w:sz w:val="18"/>
            <w:szCs w:val="18"/>
            <w:rPrChange w:id="20" w:author="张 鸿琳" w:date="2021-04-04T18:51:00Z">
              <w:rPr>
                <w:rFonts w:ascii="Times New Roman" w:eastAsia="黑体" w:hAnsi="Times New Roman" w:cs="Times New Roman"/>
                <w:b/>
                <w:bCs/>
                <w:szCs w:val="21"/>
              </w:rPr>
            </w:rPrChange>
          </w:rPr>
          <w:t>Lande</w:t>
        </w:r>
        <w:proofErr w:type="spellEnd"/>
        <w:r w:rsidR="00B202A5" w:rsidRPr="004F7B73">
          <w:rPr>
            <w:rFonts w:ascii="Times New Roman" w:eastAsia="黑体" w:hAnsi="Times New Roman" w:cs="Times New Roman"/>
            <w:color w:val="FF0000"/>
            <w:sz w:val="18"/>
            <w:szCs w:val="18"/>
            <w:rPrChange w:id="21" w:author="张 鸿琳" w:date="2021-04-04T18:51:00Z">
              <w:rPr>
                <w:rFonts w:ascii="Times New Roman" w:eastAsia="黑体" w:hAnsi="Times New Roman" w:cs="Times New Roman"/>
                <w:b/>
                <w:bCs/>
                <w:szCs w:val="21"/>
              </w:rPr>
            </w:rPrChange>
          </w:rPr>
          <w:t xml:space="preserve"> factor </w:t>
        </w:r>
      </w:ins>
      <w:ins w:id="22" w:author="张 鸿琳" w:date="2021-04-04T15:44:00Z">
        <w:r w:rsidR="00B202A5" w:rsidRPr="004F7B73">
          <w:rPr>
            <w:rFonts w:ascii="Times New Roman" w:eastAsia="黑体" w:hAnsi="Times New Roman" w:cs="Times New Roman" w:hint="eastAsia"/>
            <w:color w:val="FF0000"/>
            <w:sz w:val="18"/>
            <w:szCs w:val="18"/>
            <w:rPrChange w:id="23" w:author="张 鸿琳" w:date="2021-04-04T18:51:00Z">
              <w:rPr>
                <w:rFonts w:ascii="Times New Roman" w:eastAsia="黑体" w:hAnsi="Times New Roman" w:cs="Times New Roman" w:hint="eastAsia"/>
                <w:sz w:val="18"/>
                <w:szCs w:val="18"/>
              </w:rPr>
            </w:rPrChange>
          </w:rPr>
          <w:t>g</w:t>
        </w:r>
      </w:ins>
      <w:ins w:id="24" w:author="张 鸿琳" w:date="2021-04-04T15:42:00Z">
        <w:r w:rsidR="00B202A5" w:rsidRPr="004F7B73">
          <w:rPr>
            <w:rFonts w:ascii="Times New Roman" w:eastAsia="黑体" w:hAnsi="Times New Roman" w:cs="Times New Roman"/>
            <w:color w:val="FF0000"/>
            <w:sz w:val="18"/>
            <w:szCs w:val="18"/>
            <w:rPrChange w:id="25" w:author="张 鸿琳" w:date="2021-04-04T18:51:00Z">
              <w:rPr>
                <w:rFonts w:ascii="Times New Roman" w:eastAsia="黑体" w:hAnsi="Times New Roman" w:cs="Times New Roman"/>
                <w:b/>
                <w:bCs/>
                <w:szCs w:val="21"/>
              </w:rPr>
            </w:rPrChange>
          </w:rPr>
          <w:t xml:space="preserve"> was measured by the former, and the </w:t>
        </w:r>
        <w:proofErr w:type="spellStart"/>
        <w:r w:rsidR="00B202A5" w:rsidRPr="004F7B73">
          <w:rPr>
            <w:rFonts w:ascii="Times New Roman" w:eastAsia="黑体" w:hAnsi="Times New Roman" w:cs="Times New Roman"/>
            <w:color w:val="FF0000"/>
            <w:sz w:val="18"/>
            <w:szCs w:val="18"/>
            <w:rPrChange w:id="26" w:author="张 鸿琳" w:date="2021-04-04T18:51:00Z">
              <w:rPr>
                <w:rFonts w:ascii="Times New Roman" w:eastAsia="黑体" w:hAnsi="Times New Roman" w:cs="Times New Roman"/>
                <w:b/>
                <w:bCs/>
                <w:szCs w:val="21"/>
              </w:rPr>
            </w:rPrChange>
          </w:rPr>
          <w:t>Lande</w:t>
        </w:r>
        <w:proofErr w:type="spellEnd"/>
        <w:r w:rsidR="00B202A5" w:rsidRPr="004F7B73">
          <w:rPr>
            <w:rFonts w:ascii="Times New Roman" w:eastAsia="黑体" w:hAnsi="Times New Roman" w:cs="Times New Roman"/>
            <w:color w:val="FF0000"/>
            <w:sz w:val="18"/>
            <w:szCs w:val="18"/>
            <w:rPrChange w:id="27" w:author="张 鸿琳" w:date="2021-04-04T18:51:00Z">
              <w:rPr>
                <w:rFonts w:ascii="Times New Roman" w:eastAsia="黑体" w:hAnsi="Times New Roman" w:cs="Times New Roman"/>
                <w:b/>
                <w:bCs/>
                <w:szCs w:val="21"/>
              </w:rPr>
            </w:rPrChange>
          </w:rPr>
          <w:t xml:space="preserve"> factor </w:t>
        </w:r>
      </w:ins>
      <w:ins w:id="28" w:author="张 鸿琳" w:date="2021-04-04T15:44:00Z">
        <w:r w:rsidR="00B202A5" w:rsidRPr="004F7B73">
          <w:rPr>
            <w:rFonts w:ascii="Times New Roman" w:eastAsia="黑体" w:hAnsi="Times New Roman" w:cs="Times New Roman" w:hint="eastAsia"/>
            <w:color w:val="FF0000"/>
            <w:sz w:val="18"/>
            <w:szCs w:val="18"/>
            <w:rPrChange w:id="29" w:author="张 鸿琳" w:date="2021-04-04T18:51:00Z">
              <w:rPr>
                <w:rFonts w:ascii="Times New Roman" w:eastAsia="黑体" w:hAnsi="Times New Roman" w:cs="Times New Roman" w:hint="eastAsia"/>
                <w:sz w:val="18"/>
                <w:szCs w:val="18"/>
              </w:rPr>
            </w:rPrChange>
          </w:rPr>
          <w:t>g</w:t>
        </w:r>
      </w:ins>
      <w:ins w:id="30" w:author="张 鸿琳" w:date="2021-04-04T15:42:00Z">
        <w:r w:rsidR="00B202A5" w:rsidRPr="004F7B73">
          <w:rPr>
            <w:rFonts w:ascii="Times New Roman" w:eastAsia="黑体" w:hAnsi="Times New Roman" w:cs="Times New Roman"/>
            <w:color w:val="FF0000"/>
            <w:sz w:val="18"/>
            <w:szCs w:val="18"/>
            <w:rPrChange w:id="31" w:author="张 鸿琳" w:date="2021-04-04T18:51:00Z">
              <w:rPr>
                <w:rFonts w:ascii="Times New Roman" w:eastAsia="黑体" w:hAnsi="Times New Roman" w:cs="Times New Roman"/>
                <w:b/>
                <w:bCs/>
                <w:szCs w:val="21"/>
              </w:rPr>
            </w:rPrChange>
          </w:rPr>
          <w:t xml:space="preserve">, the </w:t>
        </w:r>
      </w:ins>
      <w:ins w:id="32" w:author="张 鸿琳" w:date="2021-04-04T20:22:00Z">
        <w:r w:rsidR="00CF09AB" w:rsidRPr="00CF09AB">
          <w:rPr>
            <w:rFonts w:ascii="Times New Roman" w:eastAsia="黑体" w:hAnsi="Times New Roman" w:cs="Times New Roman"/>
            <w:color w:val="FF0000"/>
            <w:sz w:val="18"/>
            <w:szCs w:val="18"/>
            <w:rPrChange w:id="33" w:author="张 鸿琳" w:date="2021-04-04T20:22:00Z">
              <w:rPr/>
            </w:rPrChange>
          </w:rPr>
          <w:t>gyromagnetic</w:t>
        </w:r>
      </w:ins>
      <w:ins w:id="34" w:author="张 鸿琳" w:date="2021-04-04T15:42:00Z">
        <w:r w:rsidR="00B202A5" w:rsidRPr="004F7B73">
          <w:rPr>
            <w:rFonts w:ascii="Times New Roman" w:eastAsia="黑体" w:hAnsi="Times New Roman" w:cs="Times New Roman"/>
            <w:color w:val="FF0000"/>
            <w:sz w:val="18"/>
            <w:szCs w:val="18"/>
            <w:rPrChange w:id="35" w:author="张 鸿琳" w:date="2021-04-04T18:51:00Z">
              <w:rPr>
                <w:rFonts w:ascii="Times New Roman" w:eastAsia="黑体" w:hAnsi="Times New Roman" w:cs="Times New Roman"/>
                <w:b/>
                <w:bCs/>
                <w:szCs w:val="21"/>
              </w:rPr>
            </w:rPrChange>
          </w:rPr>
          <w:t xml:space="preserve"> ratio γ, the relaxation time τ were measured by the latter. The P-B curve was also plotted. The experimental results are in good agreement with the theory.</w:t>
        </w:r>
      </w:ins>
    </w:p>
    <w:p w14:paraId="4D89AF92" w14:textId="36215C7D" w:rsidR="00B202A5" w:rsidRPr="004F7B73" w:rsidRDefault="00B202A5" w:rsidP="005771E2">
      <w:pPr>
        <w:rPr>
          <w:ins w:id="36" w:author="张 鸿琳" w:date="2021-04-04T15:42:00Z"/>
          <w:rFonts w:ascii="Times New Roman" w:eastAsia="黑体" w:hAnsi="Times New Roman" w:cs="Times New Roman"/>
          <w:color w:val="FF0000"/>
          <w:sz w:val="18"/>
          <w:szCs w:val="18"/>
          <w:rPrChange w:id="37" w:author="张 鸿琳" w:date="2021-04-04T18:51:00Z">
            <w:rPr>
              <w:ins w:id="38" w:author="张 鸿琳" w:date="2021-04-04T15:42:00Z"/>
              <w:rFonts w:ascii="Times New Roman" w:eastAsia="黑体" w:hAnsi="Times New Roman" w:cs="Times New Roman"/>
              <w:sz w:val="18"/>
              <w:szCs w:val="18"/>
            </w:rPr>
          </w:rPrChange>
        </w:rPr>
      </w:pPr>
    </w:p>
    <w:p w14:paraId="38E60931" w14:textId="43E34A2F" w:rsidR="00B202A5" w:rsidRPr="004F7B73" w:rsidRDefault="00B202A5" w:rsidP="005771E2">
      <w:pPr>
        <w:rPr>
          <w:rFonts w:ascii="Times New Roman" w:eastAsia="黑体" w:hAnsi="Times New Roman" w:cs="Times New Roman" w:hint="eastAsia"/>
          <w:b/>
          <w:bCs/>
          <w:color w:val="FF0000"/>
          <w:szCs w:val="21"/>
          <w:rPrChange w:id="39" w:author="张 鸿琳" w:date="2021-04-04T18:51:00Z">
            <w:rPr>
              <w:rFonts w:ascii="Times New Roman" w:eastAsia="粗体" w:hAnsi="Times New Roman" w:cs="Times New Roman"/>
              <w:b/>
              <w:bCs/>
              <w:szCs w:val="21"/>
            </w:rPr>
          </w:rPrChange>
        </w:rPr>
      </w:pPr>
      <w:ins w:id="40" w:author="张 鸿琳" w:date="2021-04-04T15:42:00Z">
        <w:r w:rsidRPr="004F7B73">
          <w:rPr>
            <w:rFonts w:ascii="Times New Roman" w:eastAsia="黑体" w:hAnsi="Times New Roman" w:cs="Times New Roman" w:hint="eastAsia"/>
            <w:b/>
            <w:bCs/>
            <w:color w:val="FF0000"/>
            <w:szCs w:val="21"/>
            <w:rPrChange w:id="41" w:author="张 鸿琳" w:date="2021-04-04T18:51:00Z">
              <w:rPr>
                <w:rFonts w:ascii="Times New Roman" w:eastAsia="黑体" w:hAnsi="Times New Roman" w:cs="Times New Roman" w:hint="eastAsia"/>
                <w:sz w:val="18"/>
                <w:szCs w:val="18"/>
              </w:rPr>
            </w:rPrChange>
          </w:rPr>
          <w:t>Key</w:t>
        </w:r>
        <w:r w:rsidRPr="004F7B73">
          <w:rPr>
            <w:rFonts w:ascii="Times New Roman" w:eastAsia="黑体" w:hAnsi="Times New Roman" w:cs="Times New Roman"/>
            <w:b/>
            <w:bCs/>
            <w:color w:val="FF0000"/>
            <w:szCs w:val="21"/>
            <w:rPrChange w:id="42" w:author="张 鸿琳" w:date="2021-04-04T18:51:00Z">
              <w:rPr>
                <w:rFonts w:ascii="Times New Roman" w:eastAsia="黑体" w:hAnsi="Times New Roman" w:cs="Times New Roman"/>
                <w:sz w:val="18"/>
                <w:szCs w:val="18"/>
              </w:rPr>
            </w:rPrChange>
          </w:rPr>
          <w:t xml:space="preserve"> </w:t>
        </w:r>
        <w:r w:rsidRPr="004F7B73">
          <w:rPr>
            <w:rFonts w:ascii="Times New Roman" w:eastAsia="黑体" w:hAnsi="Times New Roman" w:cs="Times New Roman" w:hint="eastAsia"/>
            <w:b/>
            <w:bCs/>
            <w:color w:val="FF0000"/>
            <w:szCs w:val="21"/>
            <w:rPrChange w:id="43" w:author="张 鸿琳" w:date="2021-04-04T18:51:00Z">
              <w:rPr>
                <w:rFonts w:ascii="Times New Roman" w:eastAsia="黑体" w:hAnsi="Times New Roman" w:cs="Times New Roman" w:hint="eastAsia"/>
                <w:sz w:val="18"/>
                <w:szCs w:val="18"/>
              </w:rPr>
            </w:rPrChange>
          </w:rPr>
          <w:t>words</w:t>
        </w:r>
        <w:r w:rsidRPr="004F7B73">
          <w:rPr>
            <w:rFonts w:ascii="Times New Roman" w:eastAsia="黑体" w:hAnsi="Times New Roman" w:cs="Times New Roman" w:hint="eastAsia"/>
            <w:b/>
            <w:bCs/>
            <w:color w:val="FF0000"/>
            <w:szCs w:val="21"/>
            <w:rPrChange w:id="44" w:author="张 鸿琳" w:date="2021-04-04T18:51:00Z">
              <w:rPr>
                <w:rFonts w:ascii="Times New Roman" w:eastAsia="黑体" w:hAnsi="Times New Roman" w:cs="Times New Roman" w:hint="eastAsia"/>
                <w:sz w:val="18"/>
                <w:szCs w:val="18"/>
              </w:rPr>
            </w:rPrChange>
          </w:rPr>
          <w:t>：</w:t>
        </w:r>
      </w:ins>
      <w:ins w:id="45" w:author="张 鸿琳" w:date="2021-04-04T15:46:00Z">
        <w:r w:rsidRPr="004F7B73">
          <w:rPr>
            <w:rFonts w:ascii="Times New Roman" w:eastAsia="黑体" w:hAnsi="Times New Roman" w:cs="Times New Roman" w:hint="eastAsia"/>
            <w:b/>
            <w:bCs/>
            <w:color w:val="FF0000"/>
            <w:szCs w:val="21"/>
            <w:rPrChange w:id="46" w:author="张 鸿琳" w:date="2021-04-04T18:51:00Z">
              <w:rPr>
                <w:rFonts w:ascii="Times New Roman" w:eastAsia="黑体" w:hAnsi="Times New Roman" w:cs="Times New Roman" w:hint="eastAsia"/>
                <w:b/>
                <w:bCs/>
                <w:szCs w:val="21"/>
              </w:rPr>
            </w:rPrChange>
          </w:rPr>
          <w:t>s</w:t>
        </w:r>
      </w:ins>
      <w:ins w:id="47" w:author="张 鸿琳" w:date="2021-04-04T15:45:00Z">
        <w:r w:rsidRPr="004F7B73">
          <w:rPr>
            <w:rFonts w:ascii="Times New Roman" w:eastAsia="黑体" w:hAnsi="Times New Roman" w:cs="Times New Roman"/>
            <w:b/>
            <w:bCs/>
            <w:color w:val="FF0000"/>
            <w:szCs w:val="21"/>
            <w:rPrChange w:id="48" w:author="张 鸿琳" w:date="2021-04-04T18:51:00Z">
              <w:rPr>
                <w:rFonts w:ascii="Times New Roman" w:eastAsia="黑体" w:hAnsi="Times New Roman" w:cs="Times New Roman"/>
                <w:sz w:val="18"/>
                <w:szCs w:val="18"/>
              </w:rPr>
            </w:rPrChange>
          </w:rPr>
          <w:t>weep field method</w:t>
        </w:r>
      </w:ins>
      <w:ins w:id="49" w:author="张 鸿琳" w:date="2021-04-04T15:46:00Z">
        <w:r w:rsidRPr="004F7B73">
          <w:rPr>
            <w:rFonts w:ascii="Times New Roman" w:eastAsia="黑体" w:hAnsi="Times New Roman" w:cs="Times New Roman"/>
            <w:b/>
            <w:bCs/>
            <w:color w:val="FF0000"/>
            <w:szCs w:val="21"/>
            <w:rPrChange w:id="50" w:author="张 鸿琳" w:date="2021-04-04T18:51:00Z">
              <w:rPr>
                <w:rFonts w:ascii="Times New Roman" w:eastAsia="黑体" w:hAnsi="Times New Roman" w:cs="Times New Roman"/>
                <w:b/>
                <w:bCs/>
                <w:szCs w:val="21"/>
              </w:rPr>
            </w:rPrChange>
          </w:rPr>
          <w:t>,</w:t>
        </w:r>
        <w:r w:rsidRPr="004F7B73">
          <w:rPr>
            <w:rFonts w:ascii="Times New Roman" w:eastAsia="黑体" w:hAnsi="Times New Roman" w:cs="Times New Roman"/>
            <w:color w:val="FF0000"/>
            <w:sz w:val="18"/>
            <w:szCs w:val="18"/>
            <w:rPrChange w:id="51" w:author="张 鸿琳" w:date="2021-04-04T18:51:00Z">
              <w:rPr>
                <w:rFonts w:ascii="Times New Roman" w:eastAsia="黑体" w:hAnsi="Times New Roman" w:cs="Times New Roman"/>
                <w:sz w:val="18"/>
                <w:szCs w:val="18"/>
              </w:rPr>
            </w:rPrChange>
          </w:rPr>
          <w:t xml:space="preserve"> </w:t>
        </w:r>
        <w:proofErr w:type="spellStart"/>
        <w:proofErr w:type="gramStart"/>
        <w:r w:rsidRPr="004F7B73">
          <w:rPr>
            <w:rFonts w:ascii="Times New Roman" w:eastAsia="黑体" w:hAnsi="Times New Roman" w:cs="Times New Roman"/>
            <w:b/>
            <w:bCs/>
            <w:color w:val="FF0000"/>
            <w:szCs w:val="21"/>
            <w:rPrChange w:id="52" w:author="张 鸿琳" w:date="2021-04-04T18:51:00Z">
              <w:rPr>
                <w:rFonts w:ascii="Times New Roman" w:eastAsia="黑体" w:hAnsi="Times New Roman" w:cs="Times New Roman"/>
                <w:sz w:val="18"/>
                <w:szCs w:val="18"/>
              </w:rPr>
            </w:rPrChange>
          </w:rPr>
          <w:t>resonance</w:t>
        </w:r>
        <w:r w:rsidRPr="004F7B73">
          <w:rPr>
            <w:rFonts w:ascii="Times New Roman" w:eastAsia="黑体" w:hAnsi="Times New Roman" w:cs="Times New Roman"/>
            <w:b/>
            <w:bCs/>
            <w:color w:val="FF0000"/>
            <w:szCs w:val="21"/>
            <w:rPrChange w:id="53" w:author="张 鸿琳" w:date="2021-04-04T18:51:00Z">
              <w:rPr>
                <w:rFonts w:ascii="Times New Roman" w:eastAsia="黑体" w:hAnsi="Times New Roman" w:cs="Times New Roman"/>
                <w:sz w:val="18"/>
                <w:szCs w:val="18"/>
              </w:rPr>
            </w:rPrChange>
          </w:rPr>
          <w:t>,ESR</w:t>
        </w:r>
        <w:proofErr w:type="gramEnd"/>
        <w:r w:rsidRPr="004F7B73">
          <w:rPr>
            <w:rFonts w:ascii="Times New Roman" w:eastAsia="黑体" w:hAnsi="Times New Roman" w:cs="Times New Roman"/>
            <w:b/>
            <w:bCs/>
            <w:color w:val="FF0000"/>
            <w:szCs w:val="21"/>
            <w:rPrChange w:id="54" w:author="张 鸿琳" w:date="2021-04-04T18:51:00Z">
              <w:rPr>
                <w:rFonts w:ascii="Times New Roman" w:eastAsia="黑体" w:hAnsi="Times New Roman" w:cs="Times New Roman"/>
                <w:sz w:val="18"/>
                <w:szCs w:val="18"/>
              </w:rPr>
            </w:rPrChange>
          </w:rPr>
          <w:t>,FMR,Lande</w:t>
        </w:r>
        <w:proofErr w:type="spellEnd"/>
        <w:r w:rsidRPr="004F7B73">
          <w:rPr>
            <w:rFonts w:ascii="Times New Roman" w:eastAsia="黑体" w:hAnsi="Times New Roman" w:cs="Times New Roman"/>
            <w:b/>
            <w:bCs/>
            <w:color w:val="FF0000"/>
            <w:szCs w:val="21"/>
            <w:rPrChange w:id="55" w:author="张 鸿琳" w:date="2021-04-04T18:51:00Z">
              <w:rPr>
                <w:rFonts w:ascii="Times New Roman" w:eastAsia="黑体" w:hAnsi="Times New Roman" w:cs="Times New Roman"/>
                <w:sz w:val="18"/>
                <w:szCs w:val="18"/>
              </w:rPr>
            </w:rPrChange>
          </w:rPr>
          <w:t xml:space="preserve"> factor</w:t>
        </w:r>
      </w:ins>
    </w:p>
    <w:p w14:paraId="2D30EF92" w14:textId="6292016E" w:rsidR="00C2469F" w:rsidRPr="00C2469F" w:rsidRDefault="00C2469F" w:rsidP="005771E2">
      <w:pPr>
        <w:rPr>
          <w:rFonts w:ascii="宋体" w:eastAsia="宋体" w:hAnsi="宋体" w:cs="Times New Roman"/>
          <w:sz w:val="28"/>
          <w:szCs w:val="28"/>
        </w:rPr>
      </w:pPr>
      <w:r w:rsidRPr="00C2469F">
        <w:rPr>
          <w:rFonts w:ascii="宋体" w:eastAsia="宋体" w:hAnsi="宋体" w:cs="Times New Roman" w:hint="eastAsia"/>
          <w:sz w:val="28"/>
          <w:szCs w:val="28"/>
        </w:rPr>
        <w:t>1引言</w:t>
      </w:r>
    </w:p>
    <w:p w14:paraId="2DC6A835" w14:textId="5ACA3C08" w:rsidR="00F6512A" w:rsidRDefault="00A15170" w:rsidP="00F6512A">
      <w:pPr>
        <w:widowControl/>
        <w:ind w:firstLineChars="200" w:firstLine="420"/>
        <w:jc w:val="left"/>
        <w:rPr>
          <w:rFonts w:ascii="宋体" w:eastAsia="宋体" w:hAnsi="宋体" w:cs="Times New Roman"/>
          <w:szCs w:val="21"/>
        </w:rPr>
      </w:pPr>
      <w:r w:rsidRPr="00A15170">
        <w:rPr>
          <w:rFonts w:ascii="宋体" w:eastAsia="宋体" w:hAnsi="宋体" w:cs="Times New Roman"/>
          <w:szCs w:val="21"/>
        </w:rPr>
        <w:t>1925</w:t>
      </w:r>
      <w:ins w:id="56" w:author="张 鸿琳" w:date="2021-04-04T14:50:00Z">
        <w:r w:rsidR="00442CCA">
          <w:rPr>
            <w:rFonts w:ascii="宋体" w:eastAsia="宋体" w:hAnsi="宋体" w:cs="Times New Roman" w:hint="eastAsia"/>
            <w:szCs w:val="21"/>
          </w:rPr>
          <w:t>年</w:t>
        </w:r>
      </w:ins>
      <w:del w:id="57" w:author="张 鸿琳" w:date="2021-04-04T14:50:00Z">
        <w:r w:rsidRPr="00442CCA" w:rsidDel="00442CCA">
          <w:rPr>
            <w:rFonts w:ascii="宋体" w:eastAsia="宋体" w:hAnsi="宋体" w:cs="Times New Roman"/>
            <w:color w:val="FF0000"/>
            <w:szCs w:val="21"/>
            <w:rPrChange w:id="58" w:author="张 鸿琳" w:date="2021-04-04T14:50:00Z">
              <w:rPr>
                <w:rFonts w:ascii="宋体" w:eastAsia="宋体" w:hAnsi="宋体" w:cs="Times New Roman"/>
                <w:szCs w:val="21"/>
              </w:rPr>
            </w:rPrChange>
          </w:rPr>
          <w:delText>年</w:delText>
        </w:r>
        <w:r w:rsidRPr="00442CCA" w:rsidDel="00442CCA">
          <w:rPr>
            <w:rFonts w:ascii="Times New Roman" w:eastAsia="宋体" w:hAnsi="Times New Roman" w:cs="Times New Roman"/>
            <w:color w:val="FF0000"/>
            <w:szCs w:val="21"/>
            <w:rPrChange w:id="59" w:author="张 鸿琳" w:date="2021-04-04T14:50:00Z">
              <w:rPr>
                <w:rFonts w:ascii="Times New Roman" w:eastAsia="宋体" w:hAnsi="Times New Roman" w:cs="Times New Roman"/>
                <w:szCs w:val="21"/>
              </w:rPr>
            </w:rPrChange>
          </w:rPr>
          <w:delText>G.E.</w:delText>
        </w:r>
      </w:del>
      <w:r w:rsidRPr="00442CCA">
        <w:rPr>
          <w:rFonts w:ascii="宋体" w:eastAsia="宋体" w:hAnsi="宋体" w:cs="Times New Roman"/>
          <w:color w:val="FF0000"/>
          <w:szCs w:val="21"/>
          <w:rPrChange w:id="60" w:author="张 鸿琳" w:date="2021-04-04T14:50:00Z">
            <w:rPr>
              <w:rFonts w:ascii="宋体" w:eastAsia="宋体" w:hAnsi="宋体" w:cs="Times New Roman"/>
              <w:szCs w:val="21"/>
            </w:rPr>
          </w:rPrChange>
        </w:rPr>
        <w:t>乌伦贝克</w:t>
      </w:r>
      <w:ins w:id="61" w:author="张 鸿琳" w:date="2021-04-04T14:53:00Z">
        <w:r w:rsidR="00442CCA">
          <w:rPr>
            <w:rFonts w:ascii="宋体" w:eastAsia="宋体" w:hAnsi="宋体" w:cs="Times New Roman" w:hint="eastAsia"/>
            <w:color w:val="FF0000"/>
            <w:szCs w:val="21"/>
          </w:rPr>
          <w:t>(</w:t>
        </w:r>
        <w:proofErr w:type="spellStart"/>
        <w:r w:rsidR="00442CCA" w:rsidRPr="00186513">
          <w:rPr>
            <w:color w:val="FF0000"/>
          </w:rPr>
          <w:t>Uhlenbec</w:t>
        </w:r>
        <w:r w:rsidR="00442CCA" w:rsidRPr="00186513">
          <w:rPr>
            <w:rFonts w:hint="eastAsia"/>
            <w:color w:val="FF0000"/>
          </w:rPr>
          <w:t>k</w:t>
        </w:r>
        <w:proofErr w:type="spellEnd"/>
        <w:r w:rsidR="00442CCA">
          <w:rPr>
            <w:rFonts w:ascii="宋体" w:eastAsia="宋体" w:hAnsi="宋体" w:cs="Times New Roman"/>
            <w:color w:val="FF0000"/>
            <w:szCs w:val="21"/>
          </w:rPr>
          <w:t>)</w:t>
        </w:r>
      </w:ins>
      <w:r w:rsidRPr="00A15170">
        <w:rPr>
          <w:rFonts w:ascii="宋体" w:eastAsia="宋体" w:hAnsi="宋体" w:cs="Times New Roman"/>
          <w:szCs w:val="21"/>
        </w:rPr>
        <w:t>和</w:t>
      </w:r>
      <w:del w:id="62" w:author="张 鸿琳" w:date="2021-04-04T14:50:00Z">
        <w:r w:rsidRPr="00442CCA" w:rsidDel="00442CCA">
          <w:rPr>
            <w:rFonts w:ascii="Times New Roman" w:eastAsia="宋体" w:hAnsi="Times New Roman" w:cs="Times New Roman"/>
            <w:color w:val="FF0000"/>
            <w:szCs w:val="21"/>
            <w:rPrChange w:id="63" w:author="张 鸿琳" w:date="2021-04-04T14:51:00Z">
              <w:rPr>
                <w:rFonts w:ascii="Times New Roman" w:eastAsia="宋体" w:hAnsi="Times New Roman" w:cs="Times New Roman"/>
                <w:szCs w:val="21"/>
              </w:rPr>
            </w:rPrChange>
          </w:rPr>
          <w:delText>S.A.</w:delText>
        </w:r>
      </w:del>
      <w:r w:rsidRPr="00442CCA">
        <w:rPr>
          <w:rFonts w:ascii="宋体" w:eastAsia="宋体" w:hAnsi="宋体" w:cs="Times New Roman"/>
          <w:color w:val="FF0000"/>
          <w:szCs w:val="21"/>
          <w:rPrChange w:id="64" w:author="张 鸿琳" w:date="2021-04-04T14:51:00Z">
            <w:rPr>
              <w:rFonts w:ascii="宋体" w:eastAsia="宋体" w:hAnsi="宋体" w:cs="Times New Roman"/>
              <w:szCs w:val="21"/>
            </w:rPr>
          </w:rPrChange>
        </w:rPr>
        <w:t>古兹密特</w:t>
      </w:r>
      <w:ins w:id="65" w:author="张 鸿琳" w:date="2021-04-04T14:53:00Z">
        <w:r w:rsidR="00442CCA">
          <w:rPr>
            <w:rFonts w:ascii="宋体" w:eastAsia="宋体" w:hAnsi="宋体" w:cs="Times New Roman" w:hint="eastAsia"/>
            <w:color w:val="FF0000"/>
            <w:szCs w:val="21"/>
          </w:rPr>
          <w:t>(</w:t>
        </w:r>
        <w:proofErr w:type="spellStart"/>
        <w:r w:rsidR="00442CCA" w:rsidRPr="00186513">
          <w:rPr>
            <w:color w:val="FF0000"/>
          </w:rPr>
          <w:t>Goudsmit</w:t>
        </w:r>
        <w:proofErr w:type="spellEnd"/>
        <w:r w:rsidR="00442CCA">
          <w:rPr>
            <w:rFonts w:ascii="宋体" w:eastAsia="宋体" w:hAnsi="宋体" w:cs="Times New Roman"/>
            <w:color w:val="FF0000"/>
            <w:szCs w:val="21"/>
          </w:rPr>
          <w:t>)</w:t>
        </w:r>
      </w:ins>
      <w:r w:rsidRPr="00A15170">
        <w:rPr>
          <w:rFonts w:ascii="宋体" w:eastAsia="宋体" w:hAnsi="宋体" w:cs="Times New Roman"/>
          <w:szCs w:val="21"/>
        </w:rPr>
        <w:t>受到泡利不相容原理的启发，分析原子光谱的一些实验结果，提出电子具有内</w:t>
      </w:r>
      <w:proofErr w:type="gramStart"/>
      <w:r w:rsidRPr="00A15170">
        <w:rPr>
          <w:rFonts w:ascii="宋体" w:eastAsia="宋体" w:hAnsi="宋体" w:cs="Times New Roman"/>
          <w:szCs w:val="21"/>
        </w:rPr>
        <w:t>禀</w:t>
      </w:r>
      <w:proofErr w:type="gramEnd"/>
      <w:r w:rsidRPr="00A15170">
        <w:rPr>
          <w:rFonts w:ascii="宋体" w:eastAsia="宋体" w:hAnsi="宋体" w:cs="Times New Roman"/>
          <w:szCs w:val="21"/>
        </w:rPr>
        <w:t>运动——自旋，并且有与电子自旋相联系的自旋磁矩。</w:t>
      </w:r>
      <w:r w:rsidR="00C02CAC">
        <w:rPr>
          <w:rFonts w:ascii="宋体" w:eastAsia="宋体" w:hAnsi="宋体" w:cs="Times New Roman" w:hint="eastAsia"/>
          <w:szCs w:val="21"/>
        </w:rPr>
        <w:t>1</w:t>
      </w:r>
      <w:r w:rsidR="00C02CAC">
        <w:rPr>
          <w:rFonts w:ascii="宋体" w:eastAsia="宋体" w:hAnsi="宋体" w:cs="Times New Roman"/>
          <w:szCs w:val="21"/>
        </w:rPr>
        <w:t>944</w:t>
      </w:r>
      <w:r w:rsidR="00C02CAC">
        <w:rPr>
          <w:rFonts w:ascii="宋体" w:eastAsia="宋体" w:hAnsi="宋体" w:cs="Times New Roman" w:hint="eastAsia"/>
          <w:szCs w:val="21"/>
        </w:rPr>
        <w:t>年前苏联的</w:t>
      </w:r>
      <w:r w:rsidR="00C02CAC" w:rsidRPr="00442CCA">
        <w:rPr>
          <w:rFonts w:ascii="宋体" w:eastAsia="宋体" w:hAnsi="宋体" w:cs="Times New Roman" w:hint="eastAsia"/>
          <w:color w:val="FF0000"/>
          <w:szCs w:val="21"/>
          <w:rPrChange w:id="66" w:author="张 鸿琳" w:date="2021-04-04T14:55:00Z">
            <w:rPr>
              <w:rFonts w:ascii="宋体" w:eastAsia="宋体" w:hAnsi="宋体" w:cs="Times New Roman" w:hint="eastAsia"/>
              <w:szCs w:val="21"/>
            </w:rPr>
          </w:rPrChange>
        </w:rPr>
        <w:t>扎伏依斯基</w:t>
      </w:r>
      <w:ins w:id="67" w:author="张 鸿琳" w:date="2021-04-04T14:53:00Z">
        <w:r w:rsidR="00442CCA" w:rsidRPr="00442CCA">
          <w:rPr>
            <w:rFonts w:ascii="宋体" w:eastAsia="宋体" w:hAnsi="宋体" w:cs="Times New Roman" w:hint="eastAsia"/>
            <w:color w:val="FF0000"/>
            <w:szCs w:val="21"/>
            <w:rPrChange w:id="68" w:author="张 鸿琳" w:date="2021-04-04T14:53:00Z">
              <w:rPr>
                <w:rFonts w:ascii="宋体" w:eastAsia="宋体" w:hAnsi="宋体" w:cs="Times New Roman" w:hint="eastAsia"/>
                <w:szCs w:val="21"/>
              </w:rPr>
            </w:rPrChange>
          </w:rPr>
          <w:t>(未找到原名</w:t>
        </w:r>
        <w:r w:rsidR="00442CCA" w:rsidRPr="00442CCA">
          <w:rPr>
            <w:rFonts w:ascii="宋体" w:eastAsia="宋体" w:hAnsi="宋体" w:cs="Times New Roman"/>
            <w:color w:val="FF0000"/>
            <w:szCs w:val="21"/>
            <w:rPrChange w:id="69" w:author="张 鸿琳" w:date="2021-04-04T14:53:00Z">
              <w:rPr>
                <w:rFonts w:ascii="宋体" w:eastAsia="宋体" w:hAnsi="宋体" w:cs="Times New Roman"/>
                <w:szCs w:val="21"/>
              </w:rPr>
            </w:rPrChange>
          </w:rPr>
          <w:t>)</w:t>
        </w:r>
      </w:ins>
      <w:r w:rsidR="00C02CAC">
        <w:rPr>
          <w:rFonts w:ascii="宋体" w:eastAsia="宋体" w:hAnsi="宋体" w:cs="Times New Roman" w:hint="eastAsia"/>
          <w:szCs w:val="21"/>
        </w:rPr>
        <w:t>首次观察到电子顺磁共振（</w:t>
      </w:r>
      <w:r w:rsidR="00005ACC" w:rsidRPr="00005ACC">
        <w:rPr>
          <w:rFonts w:ascii="Times New Roman" w:hAnsi="Times New Roman" w:cs="Times New Roman"/>
        </w:rPr>
        <w:t xml:space="preserve">Electron Spin </w:t>
      </w:r>
      <w:proofErr w:type="spellStart"/>
      <w:r w:rsidR="00005ACC" w:rsidRPr="00005ACC">
        <w:rPr>
          <w:rFonts w:ascii="Times New Roman" w:hAnsi="Times New Roman" w:cs="Times New Roman"/>
        </w:rPr>
        <w:t>Resonance</w:t>
      </w:r>
      <w:r w:rsidR="00945583">
        <w:rPr>
          <w:rFonts w:ascii="Times New Roman" w:hAnsi="Times New Roman" w:cs="Times New Roman" w:hint="eastAsia"/>
        </w:rPr>
        <w:t>,</w:t>
      </w:r>
      <w:r w:rsidR="00C02CAC" w:rsidRPr="00005ACC">
        <w:rPr>
          <w:rFonts w:ascii="Times New Roman" w:eastAsia="宋体" w:hAnsi="Times New Roman" w:cs="Times New Roman"/>
          <w:szCs w:val="21"/>
        </w:rPr>
        <w:t>ESR</w:t>
      </w:r>
      <w:proofErr w:type="spellEnd"/>
      <w:r w:rsidR="00C02CAC">
        <w:rPr>
          <w:rFonts w:ascii="宋体" w:eastAsia="宋体" w:hAnsi="宋体" w:cs="Times New Roman" w:hint="eastAsia"/>
          <w:szCs w:val="21"/>
        </w:rPr>
        <w:t>）现象，随后电子顺磁共振逐步被用于科学研究。</w:t>
      </w:r>
    </w:p>
    <w:p w14:paraId="2F09E8E9" w14:textId="21EA71F7" w:rsidR="00476296" w:rsidRDefault="00476296" w:rsidP="00F6512A">
      <w:pPr>
        <w:widowControl/>
        <w:ind w:firstLineChars="200" w:firstLine="420"/>
        <w:jc w:val="left"/>
        <w:rPr>
          <w:rFonts w:ascii="宋体" w:eastAsia="宋体" w:hAnsi="宋体" w:cs="Times New Roman"/>
          <w:szCs w:val="21"/>
        </w:rPr>
      </w:pPr>
      <w:r>
        <w:rPr>
          <w:rFonts w:ascii="宋体" w:eastAsia="宋体" w:hAnsi="宋体" w:cs="Times New Roman" w:hint="eastAsia"/>
          <w:szCs w:val="21"/>
        </w:rPr>
        <w:t>E</w:t>
      </w:r>
      <w:r>
        <w:rPr>
          <w:rFonts w:ascii="宋体" w:eastAsia="宋体" w:hAnsi="宋体" w:cs="Times New Roman"/>
          <w:szCs w:val="21"/>
        </w:rPr>
        <w:t>SR</w:t>
      </w:r>
      <w:r>
        <w:rPr>
          <w:rFonts w:ascii="宋体" w:eastAsia="宋体" w:hAnsi="宋体" w:cs="Times New Roman" w:hint="eastAsia"/>
          <w:szCs w:val="21"/>
        </w:rPr>
        <w:t>的特性被用于多种领域的探测工作，</w:t>
      </w:r>
      <w:r w:rsidR="00DA4864">
        <w:rPr>
          <w:rFonts w:ascii="宋体" w:eastAsia="宋体" w:hAnsi="宋体" w:cs="Times New Roman" w:hint="eastAsia"/>
          <w:szCs w:val="21"/>
        </w:rPr>
        <w:t>如利用</w:t>
      </w:r>
      <w:proofErr w:type="gramStart"/>
      <w:r w:rsidR="00DA4864">
        <w:rPr>
          <w:rFonts w:ascii="宋体" w:eastAsia="宋体" w:hAnsi="宋体" w:cs="Times New Roman" w:hint="eastAsia"/>
          <w:szCs w:val="21"/>
        </w:rPr>
        <w:t>电子自旋公兴镇</w:t>
      </w:r>
      <w:proofErr w:type="gramEnd"/>
      <w:r w:rsidR="00DA4864">
        <w:rPr>
          <w:rFonts w:ascii="宋体" w:eastAsia="宋体" w:hAnsi="宋体" w:cs="Times New Roman" w:hint="eastAsia"/>
          <w:szCs w:val="21"/>
        </w:rPr>
        <w:t>法测定物体年限，填补</w:t>
      </w:r>
      <w:proofErr w:type="gramStart"/>
      <w:r w:rsidR="00DA4864">
        <w:rPr>
          <w:rFonts w:ascii="宋体" w:eastAsia="宋体" w:hAnsi="宋体" w:cs="Times New Roman" w:hint="eastAsia"/>
          <w:szCs w:val="21"/>
        </w:rPr>
        <w:t>了铀法和</w:t>
      </w:r>
      <w:proofErr w:type="gramEnd"/>
      <w:r w:rsidR="00DA4864">
        <w:rPr>
          <w:rFonts w:ascii="宋体" w:eastAsia="宋体" w:hAnsi="宋体" w:cs="Times New Roman" w:hint="eastAsia"/>
          <w:szCs w:val="21"/>
        </w:rPr>
        <w:t>1</w:t>
      </w:r>
      <w:r w:rsidR="00DA4864">
        <w:rPr>
          <w:rFonts w:ascii="宋体" w:eastAsia="宋体" w:hAnsi="宋体" w:cs="Times New Roman"/>
          <w:szCs w:val="21"/>
        </w:rPr>
        <w:t>4C</w:t>
      </w:r>
      <w:r w:rsidR="00DA4864">
        <w:rPr>
          <w:rFonts w:ascii="宋体" w:eastAsia="宋体" w:hAnsi="宋体" w:cs="Times New Roman" w:hint="eastAsia"/>
          <w:szCs w:val="21"/>
        </w:rPr>
        <w:t>法的部分空缺，同时还有固态物理领域，辨识和定量自由基分子（带有不成对电子），以及生物造影方面，因为自由基一般在正常生物环境中不会以高浓度存在。</w:t>
      </w:r>
      <w:r w:rsidR="00DA4864" w:rsidRPr="00DA4864">
        <w:rPr>
          <w:rFonts w:ascii="宋体" w:eastAsia="宋体" w:hAnsi="宋体" w:cs="Times New Roman" w:hint="eastAsia"/>
          <w:szCs w:val="21"/>
          <w:vertAlign w:val="superscript"/>
        </w:rPr>
        <w:t>[</w:t>
      </w:r>
      <w:r w:rsidR="00DA4864" w:rsidRPr="00DA4864">
        <w:rPr>
          <w:rFonts w:ascii="宋体" w:eastAsia="宋体" w:hAnsi="宋体" w:cs="Times New Roman"/>
          <w:szCs w:val="21"/>
          <w:vertAlign w:val="superscript"/>
        </w:rPr>
        <w:t>1]</w:t>
      </w:r>
    </w:p>
    <w:p w14:paraId="7D4355A7" w14:textId="1E8845B3" w:rsidR="00E1668A" w:rsidRDefault="00C02CAC" w:rsidP="00C65291">
      <w:pPr>
        <w:widowControl/>
        <w:ind w:firstLineChars="200" w:firstLine="420"/>
        <w:jc w:val="left"/>
        <w:rPr>
          <w:rFonts w:ascii="宋体" w:eastAsia="宋体" w:hAnsi="宋体" w:cs="Times New Roman"/>
          <w:szCs w:val="21"/>
        </w:rPr>
      </w:pPr>
      <w:r w:rsidRPr="00C02CAC">
        <w:rPr>
          <w:rFonts w:ascii="宋体" w:eastAsia="宋体" w:hAnsi="宋体" w:cs="Times New Roman"/>
          <w:szCs w:val="21"/>
        </w:rPr>
        <w:t>铁磁共振</w:t>
      </w:r>
      <w:r>
        <w:rPr>
          <w:rFonts w:ascii="宋体" w:eastAsia="宋体" w:hAnsi="宋体" w:cs="Times New Roman" w:hint="eastAsia"/>
          <w:szCs w:val="21"/>
        </w:rPr>
        <w:t>（</w:t>
      </w:r>
      <w:r w:rsidR="00005ACC" w:rsidRPr="00945583">
        <w:rPr>
          <w:rFonts w:ascii="Times New Roman" w:eastAsia="宋体" w:hAnsi="Times New Roman" w:cs="Times New Roman"/>
          <w:kern w:val="0"/>
          <w:szCs w:val="21"/>
        </w:rPr>
        <w:t xml:space="preserve">Ferromagnetic </w:t>
      </w:r>
      <w:proofErr w:type="spellStart"/>
      <w:r w:rsidR="00005ACC" w:rsidRPr="00945583">
        <w:rPr>
          <w:rFonts w:ascii="Times New Roman" w:eastAsia="宋体" w:hAnsi="Times New Roman" w:cs="Times New Roman"/>
          <w:kern w:val="0"/>
          <w:szCs w:val="21"/>
        </w:rPr>
        <w:t>Resonance</w:t>
      </w:r>
      <w:r w:rsidR="00945583">
        <w:rPr>
          <w:rFonts w:ascii="Times New Roman" w:eastAsia="宋体" w:hAnsi="Times New Roman" w:cs="Times New Roman" w:hint="eastAsia"/>
          <w:kern w:val="0"/>
          <w:szCs w:val="21"/>
        </w:rPr>
        <w:t>,</w:t>
      </w:r>
      <w:r w:rsidRPr="00945583">
        <w:rPr>
          <w:rFonts w:ascii="Times New Roman" w:eastAsia="宋体" w:hAnsi="Times New Roman" w:cs="Times New Roman"/>
          <w:szCs w:val="21"/>
        </w:rPr>
        <w:t>FMR</w:t>
      </w:r>
      <w:proofErr w:type="spellEnd"/>
      <w:r>
        <w:rPr>
          <w:rFonts w:ascii="宋体" w:eastAsia="宋体" w:hAnsi="宋体" w:cs="Times New Roman" w:hint="eastAsia"/>
          <w:szCs w:val="21"/>
        </w:rPr>
        <w:t>）</w:t>
      </w:r>
      <w:r w:rsidRPr="00C02CAC">
        <w:rPr>
          <w:rFonts w:ascii="宋体" w:eastAsia="宋体" w:hAnsi="宋体" w:cs="Times New Roman"/>
          <w:szCs w:val="21"/>
        </w:rPr>
        <w:t>在1911年由</w:t>
      </w:r>
      <w:commentRangeStart w:id="70"/>
      <w:proofErr w:type="spellStart"/>
      <w:r w:rsidRPr="00442CCA">
        <w:rPr>
          <w:rFonts w:ascii="Times New Roman" w:eastAsia="宋体" w:hAnsi="Times New Roman" w:cs="Times New Roman"/>
          <w:color w:val="FF0000"/>
          <w:szCs w:val="21"/>
          <w:rPrChange w:id="71" w:author="张 鸿琳" w:date="2021-04-04T14:55:00Z">
            <w:rPr>
              <w:rFonts w:ascii="Times New Roman" w:eastAsia="宋体" w:hAnsi="Times New Roman" w:cs="Times New Roman"/>
              <w:szCs w:val="21"/>
            </w:rPr>
          </w:rPrChange>
        </w:rPr>
        <w:t>V.K.Arkad'yev</w:t>
      </w:r>
      <w:commentRangeEnd w:id="70"/>
      <w:proofErr w:type="spellEnd"/>
      <w:r w:rsidR="00D03627" w:rsidRPr="00442CCA">
        <w:rPr>
          <w:rStyle w:val="aa"/>
          <w:color w:val="FF0000"/>
          <w:rPrChange w:id="72" w:author="张 鸿琳" w:date="2021-04-04T14:55:00Z">
            <w:rPr>
              <w:rStyle w:val="aa"/>
            </w:rPr>
          </w:rPrChange>
        </w:rPr>
        <w:commentReference w:id="70"/>
      </w:r>
      <w:ins w:id="73" w:author="张 鸿琳" w:date="2021-04-04T14:55:00Z">
        <w:r w:rsidR="00442CCA">
          <w:rPr>
            <w:rFonts w:ascii="Times New Roman" w:eastAsia="宋体" w:hAnsi="Times New Roman" w:cs="Times New Roman"/>
            <w:color w:val="FF0000"/>
            <w:szCs w:val="21"/>
          </w:rPr>
          <w:t>(</w:t>
        </w:r>
        <w:r w:rsidR="00442CCA">
          <w:rPr>
            <w:rFonts w:ascii="Times New Roman" w:eastAsia="宋体" w:hAnsi="Times New Roman" w:cs="Times New Roman" w:hint="eastAsia"/>
            <w:color w:val="FF0000"/>
            <w:szCs w:val="21"/>
          </w:rPr>
          <w:t>未找到中文名</w:t>
        </w:r>
        <w:r w:rsidR="00442CCA">
          <w:rPr>
            <w:rFonts w:ascii="Times New Roman" w:eastAsia="宋体" w:hAnsi="Times New Roman" w:cs="Times New Roman"/>
            <w:color w:val="FF0000"/>
            <w:szCs w:val="21"/>
          </w:rPr>
          <w:t>)</w:t>
        </w:r>
      </w:ins>
      <w:r w:rsidRPr="00C02CAC">
        <w:rPr>
          <w:rFonts w:ascii="宋体" w:eastAsia="宋体" w:hAnsi="宋体" w:cs="Times New Roman"/>
          <w:szCs w:val="21"/>
        </w:rPr>
        <w:t>在</w:t>
      </w:r>
      <w:r w:rsidR="00AB13AD">
        <w:fldChar w:fldCharType="begin"/>
      </w:r>
      <w:r w:rsidR="00AB13AD">
        <w:instrText xml:space="preserve"> HYPERLINK "https://baike.baidu.com/item/%E9%93%81%E7%A3%81%E6%80%A7" \t "_blank" </w:instrText>
      </w:r>
      <w:r w:rsidR="00AB13AD">
        <w:fldChar w:fldCharType="separate"/>
      </w:r>
      <w:r w:rsidRPr="00C02CAC">
        <w:rPr>
          <w:rFonts w:ascii="宋体" w:eastAsia="宋体" w:hAnsi="宋体" w:cs="Times New Roman"/>
          <w:szCs w:val="21"/>
        </w:rPr>
        <w:t>铁磁性</w:t>
      </w:r>
      <w:r w:rsidR="00AB13AD">
        <w:rPr>
          <w:rFonts w:ascii="宋体" w:eastAsia="宋体" w:hAnsi="宋体" w:cs="Times New Roman"/>
          <w:szCs w:val="21"/>
        </w:rPr>
        <w:fldChar w:fldCharType="end"/>
      </w:r>
      <w:r w:rsidRPr="00C02CAC">
        <w:rPr>
          <w:rFonts w:ascii="宋体" w:eastAsia="宋体" w:hAnsi="宋体" w:cs="Times New Roman"/>
          <w:szCs w:val="21"/>
        </w:rPr>
        <w:t>材料中观察到UHF辐射的吸收时被发现。</w:t>
      </w:r>
      <w:r w:rsidRPr="007526AE">
        <w:rPr>
          <w:rFonts w:ascii="Times New Roman" w:eastAsia="宋体" w:hAnsi="Times New Roman" w:cs="Times New Roman"/>
          <w:szCs w:val="21"/>
        </w:rPr>
        <w:t>FMR</w:t>
      </w:r>
      <w:r w:rsidRPr="00C02CAC">
        <w:rPr>
          <w:rFonts w:ascii="宋体" w:eastAsia="宋体" w:hAnsi="宋体" w:cs="Times New Roman"/>
          <w:szCs w:val="21"/>
        </w:rPr>
        <w:t>的定性解释以及来自</w:t>
      </w:r>
      <w:commentRangeStart w:id="74"/>
      <w:proofErr w:type="spellStart"/>
      <w:ins w:id="75" w:author="张 鸿琳" w:date="2021-04-04T14:56:00Z">
        <w:r w:rsidR="00442CCA" w:rsidRPr="00186513">
          <w:rPr>
            <w:rFonts w:ascii="Times New Roman" w:eastAsia="宋体" w:hAnsi="Times New Roman" w:cs="Times New Roman"/>
            <w:color w:val="FF0000"/>
            <w:szCs w:val="21"/>
          </w:rPr>
          <w:t>V.K.Arkad'yev</w:t>
        </w:r>
        <w:commentRangeEnd w:id="74"/>
        <w:proofErr w:type="spellEnd"/>
        <w:r w:rsidR="00442CCA" w:rsidRPr="00186513">
          <w:rPr>
            <w:rStyle w:val="aa"/>
            <w:color w:val="FF0000"/>
          </w:rPr>
          <w:commentReference w:id="74"/>
        </w:r>
        <w:r w:rsidR="00442CCA">
          <w:rPr>
            <w:rFonts w:ascii="Times New Roman" w:eastAsia="宋体" w:hAnsi="Times New Roman" w:cs="Times New Roman"/>
            <w:color w:val="FF0000"/>
            <w:szCs w:val="21"/>
          </w:rPr>
          <w:t>(</w:t>
        </w:r>
        <w:r w:rsidR="00442CCA">
          <w:rPr>
            <w:rFonts w:ascii="Times New Roman" w:eastAsia="宋体" w:hAnsi="Times New Roman" w:cs="Times New Roman" w:hint="eastAsia"/>
            <w:color w:val="FF0000"/>
            <w:szCs w:val="21"/>
          </w:rPr>
          <w:t>未找到中文名</w:t>
        </w:r>
        <w:r w:rsidR="00442CCA">
          <w:rPr>
            <w:rFonts w:ascii="Times New Roman" w:eastAsia="宋体" w:hAnsi="Times New Roman" w:cs="Times New Roman"/>
            <w:color w:val="FF0000"/>
            <w:szCs w:val="21"/>
          </w:rPr>
          <w:t>)</w:t>
        </w:r>
      </w:ins>
      <w:del w:id="76" w:author="张 鸿琳" w:date="2021-04-04T14:56:00Z">
        <w:r w:rsidRPr="007526AE" w:rsidDel="00442CCA">
          <w:rPr>
            <w:rFonts w:ascii="Times New Roman" w:eastAsia="宋体" w:hAnsi="Times New Roman" w:cs="Times New Roman"/>
            <w:szCs w:val="21"/>
          </w:rPr>
          <w:delText>Arkad'yev</w:delText>
        </w:r>
      </w:del>
      <w:r w:rsidRPr="00C02CAC">
        <w:rPr>
          <w:rFonts w:ascii="宋体" w:eastAsia="宋体" w:hAnsi="宋体" w:cs="Times New Roman"/>
          <w:szCs w:val="21"/>
        </w:rPr>
        <w:t>的结果的解释是由</w:t>
      </w:r>
      <w:proofErr w:type="spellStart"/>
      <w:r w:rsidRPr="00442CCA">
        <w:rPr>
          <w:rFonts w:ascii="Times New Roman" w:eastAsia="宋体" w:hAnsi="Times New Roman" w:cs="Times New Roman"/>
          <w:color w:val="FF0000"/>
          <w:szCs w:val="21"/>
          <w:rPrChange w:id="77" w:author="张 鸿琳" w:date="2021-04-04T14:56:00Z">
            <w:rPr>
              <w:rFonts w:ascii="Times New Roman" w:eastAsia="宋体" w:hAnsi="Times New Roman" w:cs="Times New Roman"/>
              <w:szCs w:val="21"/>
            </w:rPr>
          </w:rPrChange>
        </w:rPr>
        <w:t>Ya</w:t>
      </w:r>
      <w:proofErr w:type="spellEnd"/>
      <w:ins w:id="78" w:author="张 鸿琳" w:date="2021-04-04T14:56:00Z">
        <w:r w:rsidR="00442CCA" w:rsidRPr="00442CCA">
          <w:rPr>
            <w:rFonts w:ascii="宋体" w:eastAsia="宋体" w:hAnsi="宋体" w:cs="Times New Roman" w:hint="eastAsia"/>
            <w:color w:val="FF0000"/>
            <w:szCs w:val="21"/>
            <w:rPrChange w:id="79" w:author="张 鸿琳" w:date="2021-04-04T14:57:00Z">
              <w:rPr>
                <w:rFonts w:ascii="宋体" w:eastAsia="宋体" w:hAnsi="宋体" w:cs="Times New Roman" w:hint="eastAsia"/>
                <w:szCs w:val="21"/>
              </w:rPr>
            </w:rPrChange>
          </w:rPr>
          <w:t>(</w:t>
        </w:r>
      </w:ins>
      <w:ins w:id="80" w:author="张 鸿琳" w:date="2021-04-04T14:57:00Z">
        <w:r w:rsidR="00442CCA" w:rsidRPr="00442CCA">
          <w:rPr>
            <w:rFonts w:ascii="宋体" w:eastAsia="宋体" w:hAnsi="宋体" w:cs="Times New Roman" w:hint="eastAsia"/>
            <w:color w:val="FF0000"/>
            <w:szCs w:val="21"/>
            <w:rPrChange w:id="81" w:author="张 鸿琳" w:date="2021-04-04T14:57:00Z">
              <w:rPr>
                <w:rFonts w:ascii="宋体" w:eastAsia="宋体" w:hAnsi="宋体" w:cs="Times New Roman" w:hint="eastAsia"/>
                <w:szCs w:val="21"/>
              </w:rPr>
            </w:rPrChange>
          </w:rPr>
          <w:t>未找到中文名</w:t>
        </w:r>
      </w:ins>
      <w:ins w:id="82" w:author="张 鸿琳" w:date="2021-04-04T14:56:00Z">
        <w:r w:rsidR="00442CCA" w:rsidRPr="00442CCA">
          <w:rPr>
            <w:rFonts w:ascii="宋体" w:eastAsia="宋体" w:hAnsi="宋体" w:cs="Times New Roman"/>
            <w:color w:val="FF0000"/>
            <w:szCs w:val="21"/>
            <w:rPrChange w:id="83" w:author="张 鸿琳" w:date="2021-04-04T14:57:00Z">
              <w:rPr>
                <w:rFonts w:ascii="宋体" w:eastAsia="宋体" w:hAnsi="宋体" w:cs="Times New Roman"/>
                <w:szCs w:val="21"/>
              </w:rPr>
            </w:rPrChange>
          </w:rPr>
          <w:t>)</w:t>
        </w:r>
      </w:ins>
      <w:r w:rsidRPr="00C02CAC">
        <w:rPr>
          <w:rFonts w:ascii="宋体" w:eastAsia="宋体" w:hAnsi="宋体" w:cs="Times New Roman"/>
          <w:szCs w:val="21"/>
        </w:rPr>
        <w:t>提出的。</w:t>
      </w:r>
      <w:ins w:id="84" w:author="张 鸿琳" w:date="2021-04-04T14:57:00Z">
        <w:r w:rsidR="00442CCA" w:rsidRPr="00442CCA">
          <w:rPr>
            <w:rFonts w:ascii="宋体" w:eastAsia="宋体" w:hAnsi="宋体" w:cs="Times New Roman" w:hint="eastAsia"/>
            <w:color w:val="FF0000"/>
            <w:szCs w:val="21"/>
            <w:vertAlign w:val="superscript"/>
            <w:rPrChange w:id="85" w:author="张 鸿琳" w:date="2021-04-04T14:57:00Z">
              <w:rPr>
                <w:rFonts w:ascii="宋体" w:eastAsia="宋体" w:hAnsi="宋体" w:cs="Times New Roman" w:hint="eastAsia"/>
                <w:szCs w:val="21"/>
                <w:vertAlign w:val="superscript"/>
              </w:rPr>
            </w:rPrChange>
          </w:rPr>
          <w:t>[</w:t>
        </w:r>
        <w:r w:rsidR="00442CCA" w:rsidRPr="00442CCA">
          <w:rPr>
            <w:rFonts w:ascii="宋体" w:eastAsia="宋体" w:hAnsi="宋体" w:cs="Times New Roman"/>
            <w:color w:val="FF0000"/>
            <w:szCs w:val="21"/>
            <w:vertAlign w:val="superscript"/>
            <w:rPrChange w:id="86" w:author="张 鸿琳" w:date="2021-04-04T14:57:00Z">
              <w:rPr>
                <w:rFonts w:ascii="宋体" w:eastAsia="宋体" w:hAnsi="宋体" w:cs="Times New Roman"/>
                <w:szCs w:val="21"/>
                <w:vertAlign w:val="superscript"/>
              </w:rPr>
            </w:rPrChange>
          </w:rPr>
          <w:t>2</w:t>
        </w:r>
        <w:r w:rsidR="00442CCA" w:rsidRPr="00442CCA">
          <w:rPr>
            <w:rFonts w:ascii="宋体" w:eastAsia="宋体" w:hAnsi="宋体" w:cs="Times New Roman"/>
            <w:color w:val="FF0000"/>
            <w:szCs w:val="21"/>
            <w:vertAlign w:val="superscript"/>
            <w:rPrChange w:id="87" w:author="张 鸿琳" w:date="2021-04-04T14:57:00Z">
              <w:rPr>
                <w:rFonts w:ascii="宋体" w:eastAsia="宋体" w:hAnsi="宋体" w:cs="Times New Roman"/>
                <w:szCs w:val="21"/>
                <w:vertAlign w:val="superscript"/>
              </w:rPr>
            </w:rPrChange>
          </w:rPr>
          <w:t>]</w:t>
        </w:r>
      </w:ins>
      <w:ins w:id="88" w:author="LINY" w:date="2021-03-30T09:40:00Z">
        <w:del w:id="89" w:author="张 鸿琳" w:date="2021-04-04T14:57:00Z">
          <w:r w:rsidR="00D03627" w:rsidDel="00442CCA">
            <w:rPr>
              <w:rFonts w:ascii="宋体" w:eastAsia="宋体" w:hAnsi="宋体" w:cs="Times New Roman" w:hint="eastAsia"/>
              <w:szCs w:val="21"/>
            </w:rPr>
            <w:delText>标注相应的参考文献，并在文中最后给出具体参考文献</w:delText>
          </w:r>
        </w:del>
      </w:ins>
    </w:p>
    <w:p w14:paraId="5640DFB2" w14:textId="41808637" w:rsidR="00C65291" w:rsidRDefault="00536582" w:rsidP="00C65291">
      <w:pPr>
        <w:widowControl/>
        <w:ind w:firstLineChars="200" w:firstLine="420"/>
        <w:jc w:val="left"/>
        <w:rPr>
          <w:rFonts w:ascii="宋体" w:eastAsia="宋体" w:hAnsi="宋体" w:cs="Times New Roman"/>
          <w:szCs w:val="21"/>
        </w:rPr>
      </w:pPr>
      <w:r>
        <w:rPr>
          <w:rFonts w:ascii="宋体" w:eastAsia="宋体" w:hAnsi="宋体" w:cs="Times New Roman" w:hint="eastAsia"/>
          <w:szCs w:val="21"/>
        </w:rPr>
        <w:t>铁磁共振与电子自旋共振、核磁共振一样逐渐发展</w:t>
      </w:r>
      <w:r w:rsidRPr="00536582">
        <w:rPr>
          <w:rFonts w:ascii="宋体" w:eastAsia="宋体" w:hAnsi="宋体" w:cs="Times New Roman"/>
          <w:szCs w:val="21"/>
        </w:rPr>
        <w:t>成为研究物质宏观性能和用以分析其微观结构的有效手段</w:t>
      </w:r>
      <w:r>
        <w:rPr>
          <w:rFonts w:ascii="宋体" w:eastAsia="宋体" w:hAnsi="宋体" w:cs="Times New Roman" w:hint="eastAsia"/>
          <w:szCs w:val="21"/>
        </w:rPr>
        <w:t>。</w:t>
      </w:r>
    </w:p>
    <w:p w14:paraId="7AA9B149" w14:textId="06A779E3" w:rsidR="00B41EDA" w:rsidRDefault="00B41EDA" w:rsidP="00C65291">
      <w:pPr>
        <w:widowControl/>
        <w:ind w:firstLineChars="200" w:firstLine="420"/>
        <w:jc w:val="left"/>
        <w:rPr>
          <w:rFonts w:ascii="宋体" w:eastAsia="宋体" w:hAnsi="宋体" w:cs="Times New Roman"/>
          <w:szCs w:val="21"/>
        </w:rPr>
      </w:pPr>
      <w:r>
        <w:rPr>
          <w:rFonts w:ascii="宋体" w:eastAsia="宋体" w:hAnsi="宋体" w:cs="Times New Roman" w:hint="eastAsia"/>
          <w:szCs w:val="21"/>
        </w:rPr>
        <w:t>本次实验主要利用这两个实验结合理论测算朗德因子</w:t>
      </w:r>
      <w:r w:rsidRPr="0006792C">
        <w:rPr>
          <w:rFonts w:ascii="Times New Roman" w:eastAsia="宋体" w:hAnsi="Times New Roman" w:cs="Times New Roman" w:hint="eastAsia"/>
          <w:szCs w:val="21"/>
        </w:rPr>
        <w:t>g</w:t>
      </w:r>
      <w:r>
        <w:rPr>
          <w:rFonts w:ascii="宋体" w:eastAsia="宋体" w:hAnsi="宋体" w:cs="Times New Roman" w:hint="eastAsia"/>
          <w:szCs w:val="21"/>
        </w:rPr>
        <w:t>，验证理论与实际的吻合程度，同时在铁磁共振实验中，利用数据描绘</w:t>
      </w:r>
      <w:r w:rsidRPr="0006792C">
        <w:rPr>
          <w:rFonts w:ascii="Times New Roman" w:eastAsia="宋体" w:hAnsi="Times New Roman" w:cs="Times New Roman" w:hint="eastAsia"/>
          <w:szCs w:val="21"/>
        </w:rPr>
        <w:t>P-</w:t>
      </w:r>
      <w:r w:rsidRPr="0006792C">
        <w:rPr>
          <w:rFonts w:ascii="Times New Roman" w:eastAsia="宋体" w:hAnsi="Times New Roman" w:cs="Times New Roman"/>
          <w:szCs w:val="21"/>
        </w:rPr>
        <w:t>B</w:t>
      </w:r>
      <w:r>
        <w:rPr>
          <w:rFonts w:ascii="宋体" w:eastAsia="宋体" w:hAnsi="宋体" w:cs="Times New Roman" w:hint="eastAsia"/>
          <w:szCs w:val="21"/>
        </w:rPr>
        <w:t>曲线的大致走向，并计算</w:t>
      </w:r>
      <w:proofErr w:type="gramStart"/>
      <w:r>
        <w:rPr>
          <w:rFonts w:ascii="宋体" w:eastAsia="宋体" w:hAnsi="宋体" w:cs="Times New Roman" w:hint="eastAsia"/>
          <w:szCs w:val="21"/>
        </w:rPr>
        <w:t>回磁比</w:t>
      </w:r>
      <w:proofErr w:type="gramEnd"/>
      <w:r w:rsidRPr="0006792C">
        <w:rPr>
          <w:rFonts w:ascii="Times New Roman" w:eastAsia="宋体" w:hAnsi="Times New Roman" w:cs="Times New Roman" w:hint="eastAsia"/>
          <w:szCs w:val="21"/>
        </w:rPr>
        <w:t>γ</w:t>
      </w:r>
      <w:r>
        <w:rPr>
          <w:rFonts w:ascii="宋体" w:eastAsia="宋体" w:hAnsi="宋体" w:cs="Times New Roman" w:hint="eastAsia"/>
          <w:szCs w:val="21"/>
        </w:rPr>
        <w:t>以及</w:t>
      </w:r>
      <w:r w:rsidRPr="0006792C">
        <w:rPr>
          <w:rFonts w:ascii="Times New Roman" w:eastAsia="宋体" w:hAnsi="Times New Roman" w:cs="Times New Roman" w:hint="eastAsia"/>
          <w:szCs w:val="21"/>
        </w:rPr>
        <w:t>估算</w:t>
      </w:r>
      <w:r>
        <w:rPr>
          <w:rFonts w:ascii="宋体" w:eastAsia="宋体" w:hAnsi="宋体" w:cs="Times New Roman" w:hint="eastAsia"/>
          <w:szCs w:val="21"/>
        </w:rPr>
        <w:t>弛豫时间。</w:t>
      </w:r>
    </w:p>
    <w:p w14:paraId="61FBA572" w14:textId="77777777" w:rsidR="00B41EDA" w:rsidRPr="00C65291" w:rsidRDefault="00B41EDA" w:rsidP="00C65291">
      <w:pPr>
        <w:widowControl/>
        <w:ind w:firstLineChars="200" w:firstLine="420"/>
        <w:jc w:val="left"/>
        <w:rPr>
          <w:rFonts w:ascii="宋体" w:eastAsia="宋体" w:hAnsi="宋体" w:cs="Times New Roman"/>
          <w:szCs w:val="21"/>
        </w:rPr>
      </w:pPr>
    </w:p>
    <w:p w14:paraId="492370BB" w14:textId="4B2CDF7D" w:rsidR="00642518" w:rsidRPr="00C02CAC" w:rsidRDefault="00642518" w:rsidP="005771E2">
      <w:pPr>
        <w:rPr>
          <w:rFonts w:ascii="宋体" w:eastAsia="宋体" w:hAnsi="宋体" w:cs="Times New Roman"/>
          <w:sz w:val="28"/>
          <w:szCs w:val="28"/>
        </w:rPr>
      </w:pPr>
      <w:r w:rsidRPr="00642518">
        <w:rPr>
          <w:rFonts w:ascii="宋体" w:eastAsia="宋体" w:hAnsi="宋体" w:cs="Times New Roman" w:hint="eastAsia"/>
          <w:sz w:val="28"/>
          <w:szCs w:val="28"/>
        </w:rPr>
        <w:t>2</w:t>
      </w:r>
      <w:r w:rsidRPr="00642518">
        <w:rPr>
          <w:rFonts w:ascii="宋体" w:eastAsia="宋体" w:hAnsi="宋体" w:cs="Times New Roman"/>
          <w:sz w:val="28"/>
          <w:szCs w:val="28"/>
        </w:rPr>
        <w:t xml:space="preserve"> </w:t>
      </w:r>
      <w:r w:rsidRPr="00642518">
        <w:rPr>
          <w:rFonts w:ascii="宋体" w:eastAsia="宋体" w:hAnsi="宋体" w:cs="Times New Roman" w:hint="eastAsia"/>
          <w:sz w:val="28"/>
          <w:szCs w:val="28"/>
        </w:rPr>
        <w:t>实验</w:t>
      </w:r>
    </w:p>
    <w:p w14:paraId="0008CAC0" w14:textId="64279786" w:rsidR="00642518" w:rsidRDefault="00642518" w:rsidP="005771E2">
      <w:pPr>
        <w:rPr>
          <w:rFonts w:ascii="黑体" w:eastAsia="黑体" w:hAnsi="黑体" w:cs="Times New Roman"/>
          <w:szCs w:val="21"/>
        </w:rPr>
      </w:pPr>
      <w:r w:rsidRPr="00642518">
        <w:rPr>
          <w:rFonts w:ascii="黑体" w:eastAsia="黑体" w:hAnsi="黑体" w:cs="Times New Roman" w:hint="eastAsia"/>
          <w:szCs w:val="21"/>
        </w:rPr>
        <w:t>2</w:t>
      </w:r>
      <w:r w:rsidRPr="00642518">
        <w:rPr>
          <w:rFonts w:ascii="黑体" w:eastAsia="黑体" w:hAnsi="黑体" w:cs="Times New Roman"/>
          <w:szCs w:val="21"/>
        </w:rPr>
        <w:t>.1</w:t>
      </w:r>
      <w:r w:rsidR="00C02CAC">
        <w:rPr>
          <w:rFonts w:ascii="黑体" w:eastAsia="黑体" w:hAnsi="黑体" w:cs="Times New Roman" w:hint="eastAsia"/>
          <w:szCs w:val="21"/>
        </w:rPr>
        <w:t>电子自旋共振</w:t>
      </w:r>
    </w:p>
    <w:p w14:paraId="4D333E94" w14:textId="7599606D" w:rsidR="00642518" w:rsidRDefault="0020635A" w:rsidP="00A45A13">
      <w:pPr>
        <w:ind w:firstLineChars="200" w:firstLine="420"/>
        <w:rPr>
          <w:ins w:id="90" w:author="张 鸿琳" w:date="2021-04-04T14:59:00Z"/>
          <w:rFonts w:ascii="宋体" w:eastAsia="宋体" w:hAnsi="宋体" w:cs="Times New Roman"/>
          <w:szCs w:val="21"/>
        </w:rPr>
      </w:pPr>
      <w:r>
        <w:rPr>
          <w:rFonts w:ascii="宋体" w:eastAsia="宋体" w:hAnsi="宋体" w:cs="Times New Roman" w:hint="eastAsia"/>
          <w:szCs w:val="21"/>
        </w:rPr>
        <w:t>利用体效应振荡管产生（频率范围在8</w:t>
      </w:r>
      <w:r>
        <w:rPr>
          <w:rFonts w:ascii="宋体" w:eastAsia="宋体" w:hAnsi="宋体" w:cs="Times New Roman"/>
          <w:szCs w:val="21"/>
        </w:rPr>
        <w:t>.6</w:t>
      </w:r>
      <w:r>
        <w:rPr>
          <w:rFonts w:ascii="宋体" w:eastAsia="宋体" w:hAnsi="宋体" w:cs="Times New Roman" w:hint="eastAsia"/>
          <w:szCs w:val="21"/>
        </w:rPr>
        <w:t>-</w:t>
      </w:r>
      <w:r>
        <w:rPr>
          <w:rFonts w:ascii="宋体" w:eastAsia="宋体" w:hAnsi="宋体" w:cs="Times New Roman"/>
          <w:szCs w:val="21"/>
        </w:rPr>
        <w:t>9.6</w:t>
      </w:r>
      <w:r w:rsidR="007526AE">
        <w:rPr>
          <w:rFonts w:ascii="宋体" w:eastAsia="宋体" w:hAnsi="宋体" w:cs="Times New Roman"/>
          <w:szCs w:val="21"/>
        </w:rPr>
        <w:t xml:space="preserve"> </w:t>
      </w:r>
      <w:r w:rsidRPr="007526AE">
        <w:rPr>
          <w:rFonts w:ascii="Times New Roman" w:eastAsia="宋体" w:hAnsi="Times New Roman" w:cs="Times New Roman"/>
          <w:szCs w:val="21"/>
        </w:rPr>
        <w:t>GHz</w:t>
      </w:r>
      <w:r>
        <w:rPr>
          <w:rFonts w:ascii="宋体" w:eastAsia="宋体" w:hAnsi="宋体" w:cs="Times New Roman" w:hint="eastAsia"/>
          <w:szCs w:val="21"/>
        </w:rPr>
        <w:t>）的微波，</w:t>
      </w:r>
      <w:r w:rsidR="00A25D4B">
        <w:rPr>
          <w:rFonts w:ascii="宋体" w:eastAsia="宋体" w:hAnsi="宋体" w:cs="Times New Roman" w:hint="eastAsia"/>
          <w:szCs w:val="21"/>
        </w:rPr>
        <w:t>在矩形波导管（a=（</w:t>
      </w:r>
      <w:r w:rsidR="00A25D4B">
        <w:rPr>
          <w:rFonts w:ascii="宋体" w:eastAsia="宋体" w:hAnsi="宋体" w:cs="Times New Roman"/>
          <w:szCs w:val="21"/>
        </w:rPr>
        <w:t>22.86</w:t>
      </w:r>
      <w:r w:rsidR="00A25D4B">
        <w:rPr>
          <w:rFonts w:ascii="宋体" w:eastAsia="宋体" w:hAnsi="宋体" w:cs="Times New Roman" w:hint="eastAsia"/>
          <w:szCs w:val="21"/>
        </w:rPr>
        <w:t>±0</w:t>
      </w:r>
      <w:r w:rsidR="00A25D4B">
        <w:rPr>
          <w:rFonts w:ascii="宋体" w:eastAsia="宋体" w:hAnsi="宋体" w:cs="Times New Roman"/>
          <w:szCs w:val="21"/>
        </w:rPr>
        <w:t>.07</w:t>
      </w:r>
      <w:r w:rsidR="00A25D4B">
        <w:rPr>
          <w:rFonts w:ascii="宋体" w:eastAsia="宋体" w:hAnsi="宋体" w:cs="Times New Roman" w:hint="eastAsia"/>
          <w:szCs w:val="21"/>
        </w:rPr>
        <w:t>）mm，b=（1</w:t>
      </w:r>
      <w:r w:rsidR="00A25D4B">
        <w:rPr>
          <w:rFonts w:ascii="宋体" w:eastAsia="宋体" w:hAnsi="宋体" w:cs="Times New Roman"/>
          <w:szCs w:val="21"/>
        </w:rPr>
        <w:t>0.16</w:t>
      </w:r>
      <w:r w:rsidR="00A25D4B">
        <w:rPr>
          <w:rFonts w:ascii="宋体" w:eastAsia="宋体" w:hAnsi="宋体" w:cs="Times New Roman" w:hint="eastAsia"/>
          <w:szCs w:val="21"/>
        </w:rPr>
        <w:t>±</w:t>
      </w:r>
      <w:r w:rsidR="00A25D4B">
        <w:rPr>
          <w:rFonts w:ascii="宋体" w:eastAsia="宋体" w:hAnsi="宋体" w:cs="Times New Roman"/>
          <w:szCs w:val="21"/>
        </w:rPr>
        <w:t>0.07</w:t>
      </w:r>
      <w:r w:rsidR="00A25D4B">
        <w:rPr>
          <w:rFonts w:ascii="宋体" w:eastAsia="宋体" w:hAnsi="宋体" w:cs="Times New Roman" w:hint="eastAsia"/>
          <w:szCs w:val="21"/>
        </w:rPr>
        <w:t>）mm）中传播，</w:t>
      </w:r>
      <w:r>
        <w:rPr>
          <w:rFonts w:ascii="宋体" w:eastAsia="宋体" w:hAnsi="宋体" w:cs="Times New Roman" w:hint="eastAsia"/>
          <w:szCs w:val="21"/>
        </w:rPr>
        <w:t>经过隔离器、频率计，并由衰减器调节功率后，通过环形器调节微波流向，微波通过单螺调配器进入</w:t>
      </w:r>
      <w:r w:rsidR="00413B38">
        <w:rPr>
          <w:rFonts w:ascii="宋体" w:eastAsia="宋体" w:hAnsi="宋体" w:cs="Times New Roman" w:hint="eastAsia"/>
          <w:szCs w:val="21"/>
        </w:rPr>
        <w:t>反射式谐振腔，利用频率计测出微波频率后，将</w:t>
      </w:r>
      <w:r w:rsidR="00413B38" w:rsidRPr="007526AE">
        <w:rPr>
          <w:rFonts w:ascii="Times New Roman" w:eastAsia="宋体" w:hAnsi="Times New Roman" w:cs="Times New Roman"/>
          <w:szCs w:val="21"/>
        </w:rPr>
        <w:t>DPPH</w:t>
      </w:r>
      <w:r w:rsidR="00413B38">
        <w:rPr>
          <w:rFonts w:ascii="宋体" w:eastAsia="宋体" w:hAnsi="宋体" w:cs="Times New Roman" w:hint="eastAsia"/>
          <w:szCs w:val="21"/>
        </w:rPr>
        <w:t>样本（含有一个未成对电子）置于磁场较强的位置并调节谐振腔长，利用检测系统探测从谐振腔泄露的微波强度，当强度达到极小值时，腔内即发生谐振，此时使用扫场法，即利用电磁铁在样本上同时加上稳恒磁场和正弦交流磁场（扫描电场），调节稳恒磁场大小，直到发生共振现象，观察</w:t>
      </w:r>
      <w:r w:rsidR="00F502EE">
        <w:rPr>
          <w:rFonts w:ascii="宋体" w:eastAsia="宋体" w:hAnsi="宋体" w:cs="Times New Roman" w:hint="eastAsia"/>
          <w:szCs w:val="21"/>
        </w:rPr>
        <w:t>共振线宽，并</w:t>
      </w:r>
      <w:r w:rsidR="00413B38">
        <w:rPr>
          <w:rFonts w:ascii="宋体" w:eastAsia="宋体" w:hAnsi="宋体" w:cs="Times New Roman" w:hint="eastAsia"/>
          <w:szCs w:val="21"/>
        </w:rPr>
        <w:t>利用此时的频率和磁场大小数据即可求</w:t>
      </w:r>
      <w:r w:rsidR="00413B38">
        <w:rPr>
          <w:rFonts w:ascii="宋体" w:eastAsia="宋体" w:hAnsi="宋体" w:cs="Times New Roman" w:hint="eastAsia"/>
          <w:szCs w:val="21"/>
        </w:rPr>
        <w:lastRenderedPageBreak/>
        <w:t>出朗德因子g</w:t>
      </w:r>
      <w:r w:rsidR="00F502EE">
        <w:rPr>
          <w:rFonts w:ascii="宋体" w:eastAsia="宋体" w:hAnsi="宋体" w:cs="Times New Roman" w:hint="eastAsia"/>
          <w:szCs w:val="21"/>
        </w:rPr>
        <w:t>。</w:t>
      </w:r>
    </w:p>
    <w:p w14:paraId="181519A1" w14:textId="4B3A6411" w:rsidR="00890BA5" w:rsidRDefault="00890BA5" w:rsidP="00A45A13">
      <w:pPr>
        <w:ind w:firstLineChars="200" w:firstLine="420"/>
        <w:rPr>
          <w:ins w:id="91" w:author="张 鸿琳" w:date="2021-04-04T14:59:00Z"/>
          <w:rFonts w:ascii="宋体" w:eastAsia="宋体" w:hAnsi="宋体" w:cs="Times New Roman"/>
          <w:color w:val="FF0000"/>
          <w:szCs w:val="21"/>
        </w:rPr>
      </w:pPr>
      <w:ins w:id="92" w:author="张 鸿琳" w:date="2021-04-04T14:59:00Z">
        <w:r>
          <w:rPr>
            <w:rFonts w:ascii="宋体" w:eastAsia="宋体" w:hAnsi="宋体" w:cs="Times New Roman" w:hint="eastAsia"/>
            <w:color w:val="FF0000"/>
            <w:szCs w:val="21"/>
          </w:rPr>
          <w:t>电子自旋共振实验仪器结构示意图如下：</w:t>
        </w:r>
      </w:ins>
    </w:p>
    <w:p w14:paraId="1A1DBC1E" w14:textId="16CE9EF4" w:rsidR="00890BA5" w:rsidRPr="00890BA5" w:rsidRDefault="008224A2" w:rsidP="008224A2">
      <w:pPr>
        <w:rPr>
          <w:rFonts w:ascii="宋体" w:eastAsia="宋体" w:hAnsi="宋体" w:cs="Times New Roman" w:hint="eastAsia"/>
          <w:color w:val="FF0000"/>
          <w:szCs w:val="21"/>
          <w:rPrChange w:id="93" w:author="张 鸿琳" w:date="2021-04-04T14:59:00Z">
            <w:rPr>
              <w:rFonts w:ascii="宋体" w:eastAsia="宋体" w:hAnsi="宋体" w:cs="Times New Roman" w:hint="eastAsia"/>
              <w:szCs w:val="21"/>
            </w:rPr>
          </w:rPrChange>
        </w:rPr>
        <w:pPrChange w:id="94" w:author="张 鸿琳" w:date="2021-04-04T15:56:00Z">
          <w:pPr>
            <w:ind w:firstLineChars="200" w:firstLine="420"/>
          </w:pPr>
        </w:pPrChange>
      </w:pPr>
      <w:ins w:id="95" w:author="张 鸿琳" w:date="2021-04-04T15:55:00Z">
        <w:r>
          <w:rPr>
            <w:rFonts w:ascii="宋体" w:eastAsia="宋体" w:hAnsi="宋体" w:cs="Times New Roman" w:hint="eastAsia"/>
            <w:noProof/>
            <w:color w:val="FF0000"/>
            <w:szCs w:val="21"/>
          </w:rPr>
          <w:drawing>
            <wp:inline distT="0" distB="0" distL="0" distR="0" wp14:anchorId="52FD07C6" wp14:editId="12383184">
              <wp:extent cx="5269230" cy="2813685"/>
              <wp:effectExtent l="0" t="0" r="762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2813685"/>
                      </a:xfrm>
                      <a:prstGeom prst="rect">
                        <a:avLst/>
                      </a:prstGeom>
                      <a:noFill/>
                      <a:ln>
                        <a:noFill/>
                      </a:ln>
                    </pic:spPr>
                  </pic:pic>
                </a:graphicData>
              </a:graphic>
            </wp:inline>
          </w:drawing>
        </w:r>
      </w:ins>
    </w:p>
    <w:p w14:paraId="718147A2" w14:textId="3A472CA3" w:rsidR="00C8192C" w:rsidRPr="00C02CAC" w:rsidRDefault="00D03627" w:rsidP="00A45A13">
      <w:pPr>
        <w:ind w:firstLineChars="200" w:firstLine="420"/>
        <w:rPr>
          <w:rFonts w:ascii="宋体" w:eastAsia="宋体" w:hAnsi="宋体" w:cs="Times New Roman"/>
          <w:szCs w:val="21"/>
        </w:rPr>
      </w:pPr>
      <w:ins w:id="96" w:author="LINY" w:date="2021-03-30T09:41:00Z">
        <w:r>
          <w:rPr>
            <w:rFonts w:ascii="宋体" w:eastAsia="宋体" w:hAnsi="宋体" w:cs="Times New Roman" w:hint="eastAsia"/>
            <w:szCs w:val="21"/>
          </w:rPr>
          <w:t>分别给出自旋共振和铁磁共振实验仪器结构示意图</w:t>
        </w:r>
      </w:ins>
    </w:p>
    <w:p w14:paraId="09E22EAF" w14:textId="3715920A" w:rsidR="00642518" w:rsidRDefault="00642518" w:rsidP="00642518">
      <w:pPr>
        <w:rPr>
          <w:rFonts w:ascii="黑体" w:eastAsia="黑体" w:hAnsi="黑体" w:cs="Times New Roman"/>
          <w:szCs w:val="21"/>
        </w:rPr>
      </w:pPr>
      <w:r w:rsidRPr="00642518">
        <w:rPr>
          <w:rFonts w:ascii="黑体" w:eastAsia="黑体" w:hAnsi="黑体" w:cs="Times New Roman" w:hint="eastAsia"/>
          <w:szCs w:val="21"/>
        </w:rPr>
        <w:t>2</w:t>
      </w:r>
      <w:r w:rsidRPr="00642518">
        <w:rPr>
          <w:rFonts w:ascii="黑体" w:eastAsia="黑体" w:hAnsi="黑体" w:cs="Times New Roman"/>
          <w:szCs w:val="21"/>
        </w:rPr>
        <w:t>.</w:t>
      </w:r>
      <w:r>
        <w:rPr>
          <w:rFonts w:ascii="黑体" w:eastAsia="黑体" w:hAnsi="黑体" w:cs="Times New Roman"/>
          <w:szCs w:val="21"/>
        </w:rPr>
        <w:t>2</w:t>
      </w:r>
      <w:r w:rsidR="00C02CAC">
        <w:rPr>
          <w:rFonts w:ascii="黑体" w:eastAsia="黑体" w:hAnsi="黑体" w:cs="Times New Roman" w:hint="eastAsia"/>
          <w:szCs w:val="21"/>
        </w:rPr>
        <w:t>铁磁共振</w:t>
      </w:r>
    </w:p>
    <w:p w14:paraId="3D849D6D" w14:textId="36F636FE" w:rsidR="00642518" w:rsidRDefault="00BC3FFF" w:rsidP="00BC3FFF">
      <w:pPr>
        <w:ind w:firstLineChars="200" w:firstLine="420"/>
        <w:rPr>
          <w:rFonts w:ascii="宋体" w:eastAsia="宋体" w:hAnsi="宋体" w:cs="Times New Roman"/>
          <w:szCs w:val="21"/>
        </w:rPr>
      </w:pPr>
      <w:r>
        <w:rPr>
          <w:rFonts w:ascii="宋体" w:eastAsia="宋体" w:hAnsi="宋体" w:cs="Times New Roman" w:hint="eastAsia"/>
          <w:szCs w:val="21"/>
        </w:rPr>
        <w:t>利用与上面实验一样的微波源，选择与谐振腔长</w:t>
      </w:r>
      <w:r w:rsidR="00F06A46">
        <w:rPr>
          <w:rFonts w:ascii="宋体" w:eastAsia="宋体" w:hAnsi="宋体" w:cs="Times New Roman" w:hint="eastAsia"/>
          <w:szCs w:val="21"/>
        </w:rPr>
        <w:t>(</w:t>
      </w:r>
      <w:r w:rsidR="00F06A46">
        <w:rPr>
          <w:rFonts w:ascii="宋体" w:eastAsia="宋体" w:hAnsi="宋体" w:cs="Times New Roman"/>
          <w:szCs w:val="21"/>
        </w:rPr>
        <w:t>193.5 mm)</w:t>
      </w:r>
      <w:r>
        <w:rPr>
          <w:rFonts w:ascii="宋体" w:eastAsia="宋体" w:hAnsi="宋体" w:cs="Times New Roman" w:hint="eastAsia"/>
          <w:szCs w:val="21"/>
        </w:rPr>
        <w:t>对应的频率（使之能够谐振），经过隔离器、频率计，并由衰减器调节功率后，微波进入</w:t>
      </w:r>
      <w:r w:rsidR="009B25EF">
        <w:rPr>
          <w:rFonts w:ascii="宋体" w:eastAsia="宋体" w:hAnsi="宋体" w:cs="Times New Roman" w:hint="eastAsia"/>
          <w:szCs w:val="21"/>
        </w:rPr>
        <w:t>传输</w:t>
      </w:r>
      <w:r>
        <w:rPr>
          <w:rFonts w:ascii="宋体" w:eastAsia="宋体" w:hAnsi="宋体" w:cs="Times New Roman" w:hint="eastAsia"/>
          <w:szCs w:val="21"/>
        </w:rPr>
        <w:t>式谐振腔，并连入检测装置，将样品放入谐振腔磁场强度最大处，加入电磁铁产生的稳恒磁场，找到共振磁场后，在其附近调节磁场大小，逐点绘制P-</w:t>
      </w:r>
      <w:r>
        <w:rPr>
          <w:rFonts w:ascii="宋体" w:eastAsia="宋体" w:hAnsi="宋体" w:cs="Times New Roman"/>
          <w:szCs w:val="21"/>
        </w:rPr>
        <w:t>B</w:t>
      </w:r>
      <w:r>
        <w:rPr>
          <w:rFonts w:ascii="宋体" w:eastAsia="宋体" w:hAnsi="宋体" w:cs="Times New Roman" w:hint="eastAsia"/>
          <w:szCs w:val="21"/>
        </w:rPr>
        <w:t>曲线</w:t>
      </w:r>
      <w:r w:rsidR="00A373E9">
        <w:rPr>
          <w:rFonts w:ascii="宋体" w:eastAsia="宋体" w:hAnsi="宋体" w:cs="Times New Roman" w:hint="eastAsia"/>
          <w:szCs w:val="21"/>
        </w:rPr>
        <w:t>，</w:t>
      </w:r>
      <w:r w:rsidR="00C33156">
        <w:rPr>
          <w:rFonts w:ascii="宋体" w:eastAsia="宋体" w:hAnsi="宋体" w:cs="Times New Roman" w:hint="eastAsia"/>
          <w:szCs w:val="21"/>
        </w:rPr>
        <w:t>并求出朗德因子g，</w:t>
      </w:r>
      <w:proofErr w:type="gramStart"/>
      <w:r w:rsidR="00C33156">
        <w:rPr>
          <w:rFonts w:ascii="宋体" w:eastAsia="宋体" w:hAnsi="宋体" w:cs="Times New Roman" w:hint="eastAsia"/>
          <w:szCs w:val="21"/>
        </w:rPr>
        <w:t>回磁比</w:t>
      </w:r>
      <w:proofErr w:type="gramEnd"/>
      <w:r w:rsidR="00C33156">
        <w:rPr>
          <w:rFonts w:ascii="宋体" w:eastAsia="宋体" w:hAnsi="宋体" w:cs="Times New Roman" w:hint="eastAsia"/>
          <w:szCs w:val="21"/>
        </w:rPr>
        <w:t>γ以及弛豫时间τ</w:t>
      </w:r>
      <w:r>
        <w:rPr>
          <w:rFonts w:ascii="宋体" w:eastAsia="宋体" w:hAnsi="宋体" w:cs="Times New Roman" w:hint="eastAsia"/>
          <w:szCs w:val="21"/>
        </w:rPr>
        <w:t>。</w:t>
      </w:r>
    </w:p>
    <w:p w14:paraId="1EA871F0" w14:textId="6CAB3F61" w:rsidR="00F30064" w:rsidRDefault="00890BA5" w:rsidP="00BC3FFF">
      <w:pPr>
        <w:ind w:firstLineChars="200" w:firstLine="420"/>
        <w:rPr>
          <w:ins w:id="97" w:author="张 鸿琳" w:date="2021-04-04T15:00:00Z"/>
          <w:rFonts w:ascii="宋体" w:eastAsia="宋体" w:hAnsi="宋体" w:cs="Times New Roman"/>
          <w:color w:val="FF0000"/>
          <w:szCs w:val="21"/>
        </w:rPr>
      </w:pPr>
      <w:ins w:id="98" w:author="张 鸿琳" w:date="2021-04-04T15:00:00Z">
        <w:r w:rsidRPr="00890BA5">
          <w:rPr>
            <w:rFonts w:ascii="宋体" w:eastAsia="宋体" w:hAnsi="宋体" w:cs="Times New Roman" w:hint="eastAsia"/>
            <w:color w:val="FF0000"/>
            <w:szCs w:val="21"/>
            <w:rPrChange w:id="99" w:author="张 鸿琳" w:date="2021-04-04T15:00:00Z">
              <w:rPr>
                <w:rFonts w:ascii="黑体" w:eastAsia="黑体" w:hAnsi="黑体" w:cs="Times New Roman" w:hint="eastAsia"/>
                <w:color w:val="FF0000"/>
                <w:szCs w:val="21"/>
              </w:rPr>
            </w:rPrChange>
          </w:rPr>
          <w:t>铁磁共振实验仪器结构示意图如下：</w:t>
        </w:r>
      </w:ins>
    </w:p>
    <w:p w14:paraId="00AB6CBF" w14:textId="3D22B61D" w:rsidR="00890BA5" w:rsidRPr="00890BA5" w:rsidRDefault="00B1468D" w:rsidP="00FD168C">
      <w:pPr>
        <w:rPr>
          <w:rFonts w:ascii="宋体" w:eastAsia="宋体" w:hAnsi="宋体" w:cs="Times New Roman" w:hint="eastAsia"/>
          <w:color w:val="FF0000"/>
          <w:szCs w:val="21"/>
          <w:rPrChange w:id="100" w:author="张 鸿琳" w:date="2021-04-04T15:00:00Z">
            <w:rPr>
              <w:rFonts w:ascii="黑体" w:eastAsia="黑体" w:hAnsi="黑体" w:cs="Times New Roman"/>
              <w:szCs w:val="21"/>
            </w:rPr>
          </w:rPrChange>
        </w:rPr>
        <w:pPrChange w:id="101" w:author="张 鸿琳" w:date="2021-04-04T16:17:00Z">
          <w:pPr>
            <w:ind w:firstLineChars="200" w:firstLine="420"/>
          </w:pPr>
        </w:pPrChange>
      </w:pPr>
      <w:ins w:id="102" w:author="张 鸿琳" w:date="2021-04-04T16:19:00Z">
        <w:r>
          <w:rPr>
            <w:rFonts w:ascii="宋体" w:eastAsia="宋体" w:hAnsi="宋体" w:cs="Times New Roman" w:hint="eastAsia"/>
            <w:noProof/>
            <w:color w:val="FF0000"/>
            <w:szCs w:val="21"/>
          </w:rPr>
          <w:drawing>
            <wp:inline distT="0" distB="0" distL="0" distR="0" wp14:anchorId="002025AD" wp14:editId="4ADDE18D">
              <wp:extent cx="5269230" cy="2778125"/>
              <wp:effectExtent l="0" t="0" r="762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2778125"/>
                      </a:xfrm>
                      <a:prstGeom prst="rect">
                        <a:avLst/>
                      </a:prstGeom>
                      <a:noFill/>
                      <a:ln>
                        <a:noFill/>
                      </a:ln>
                    </pic:spPr>
                  </pic:pic>
                </a:graphicData>
              </a:graphic>
            </wp:inline>
          </w:drawing>
        </w:r>
      </w:ins>
    </w:p>
    <w:p w14:paraId="7884634B" w14:textId="7EA07511" w:rsidR="00642518" w:rsidRDefault="00642518" w:rsidP="005771E2">
      <w:pPr>
        <w:rPr>
          <w:rFonts w:ascii="宋体" w:eastAsia="宋体" w:hAnsi="宋体" w:cs="Times New Roman"/>
          <w:sz w:val="28"/>
          <w:szCs w:val="28"/>
        </w:rPr>
      </w:pPr>
      <w:r w:rsidRPr="00642518">
        <w:rPr>
          <w:rFonts w:ascii="宋体" w:eastAsia="宋体" w:hAnsi="宋体" w:cs="Times New Roman" w:hint="eastAsia"/>
          <w:sz w:val="28"/>
          <w:szCs w:val="28"/>
        </w:rPr>
        <w:t>3实验结果与分析</w:t>
      </w:r>
    </w:p>
    <w:p w14:paraId="07C26291" w14:textId="474C127E" w:rsidR="008F1621" w:rsidRPr="005B464A" w:rsidRDefault="005B464A" w:rsidP="005771E2">
      <w:pPr>
        <w:rPr>
          <w:rFonts w:ascii="黑体" w:eastAsia="黑体" w:hAnsi="黑体" w:cs="Times New Roman"/>
          <w:szCs w:val="21"/>
        </w:rPr>
      </w:pPr>
      <w:r w:rsidRPr="005B464A">
        <w:rPr>
          <w:rFonts w:ascii="黑体" w:eastAsia="黑体" w:hAnsi="黑体" w:cs="Times New Roman" w:hint="eastAsia"/>
          <w:szCs w:val="21"/>
        </w:rPr>
        <w:t>3</w:t>
      </w:r>
      <w:r w:rsidRPr="005B464A">
        <w:rPr>
          <w:rFonts w:ascii="黑体" w:eastAsia="黑体" w:hAnsi="黑体" w:cs="Times New Roman"/>
          <w:szCs w:val="21"/>
        </w:rPr>
        <w:t>.1</w:t>
      </w:r>
      <w:r w:rsidRPr="005B464A">
        <w:rPr>
          <w:rFonts w:ascii="黑体" w:eastAsia="黑体" w:hAnsi="黑体" w:cs="Times New Roman" w:hint="eastAsia"/>
          <w:szCs w:val="21"/>
        </w:rPr>
        <w:t>实验结果</w:t>
      </w:r>
    </w:p>
    <w:p w14:paraId="07A764C1" w14:textId="0FF86B4D" w:rsidR="005B464A" w:rsidRDefault="005B464A" w:rsidP="005771E2">
      <w:pPr>
        <w:rPr>
          <w:rFonts w:ascii="宋体" w:eastAsia="宋体" w:hAnsi="宋体" w:cs="Times New Roman"/>
          <w:szCs w:val="21"/>
        </w:rPr>
      </w:pPr>
      <w:r w:rsidRPr="00AC2F4B">
        <w:rPr>
          <w:rFonts w:ascii="宋体" w:eastAsia="宋体" w:hAnsi="宋体" w:cs="Times New Roman" w:hint="eastAsia"/>
          <w:szCs w:val="21"/>
        </w:rPr>
        <w:t>3</w:t>
      </w:r>
      <w:r w:rsidRPr="00AC2F4B">
        <w:rPr>
          <w:rFonts w:ascii="宋体" w:eastAsia="宋体" w:hAnsi="宋体" w:cs="Times New Roman"/>
          <w:szCs w:val="21"/>
        </w:rPr>
        <w:t>.1.1</w:t>
      </w:r>
      <w:r w:rsidRPr="00AC2F4B">
        <w:rPr>
          <w:rFonts w:ascii="宋体" w:eastAsia="宋体" w:hAnsi="宋体" w:cs="Times New Roman" w:hint="eastAsia"/>
          <w:szCs w:val="21"/>
        </w:rPr>
        <w:t>电子自旋共振</w:t>
      </w:r>
    </w:p>
    <w:p w14:paraId="48392883" w14:textId="77777777" w:rsidR="008F1621" w:rsidRPr="00AC2F4B" w:rsidRDefault="008F1621" w:rsidP="005771E2">
      <w:pPr>
        <w:rPr>
          <w:rFonts w:ascii="宋体" w:eastAsia="宋体" w:hAnsi="宋体" w:cs="Times New Roman"/>
          <w:szCs w:val="21"/>
        </w:rPr>
      </w:pPr>
    </w:p>
    <w:p w14:paraId="3936DD36" w14:textId="1D49E161" w:rsidR="00890593" w:rsidRDefault="003A6B92" w:rsidP="00890593">
      <w:pPr>
        <w:ind w:firstLineChars="200" w:firstLine="420"/>
        <w:rPr>
          <w:rFonts w:ascii="宋体" w:eastAsia="宋体" w:hAnsi="宋体" w:cs="Times New Roman"/>
          <w:szCs w:val="21"/>
        </w:rPr>
      </w:pPr>
      <w:r>
        <w:rPr>
          <w:rFonts w:ascii="宋体" w:eastAsia="宋体" w:hAnsi="宋体" w:cs="Times New Roman" w:hint="eastAsia"/>
          <w:szCs w:val="21"/>
        </w:rPr>
        <w:lastRenderedPageBreak/>
        <w:t>实验中，</w:t>
      </w:r>
      <w:r w:rsidR="00A25D4B">
        <w:rPr>
          <w:rFonts w:ascii="宋体" w:eastAsia="宋体" w:hAnsi="宋体" w:cs="Times New Roman" w:hint="eastAsia"/>
          <w:szCs w:val="21"/>
        </w:rPr>
        <w:t>调节</w:t>
      </w:r>
      <w:r>
        <w:rPr>
          <w:rFonts w:ascii="宋体" w:eastAsia="宋体" w:hAnsi="宋体" w:cs="Times New Roman" w:hint="eastAsia"/>
          <w:szCs w:val="21"/>
        </w:rPr>
        <w:t>微波源频率为9</w:t>
      </w:r>
      <w:r>
        <w:rPr>
          <w:rFonts w:ascii="宋体" w:eastAsia="宋体" w:hAnsi="宋体" w:cs="Times New Roman"/>
          <w:szCs w:val="21"/>
        </w:rPr>
        <w:t xml:space="preserve">.142 </w:t>
      </w:r>
      <w:r w:rsidRPr="003B4DBF">
        <w:rPr>
          <w:rFonts w:ascii="Times New Roman" w:eastAsia="宋体" w:hAnsi="Times New Roman" w:cs="Times New Roman"/>
          <w:szCs w:val="21"/>
        </w:rPr>
        <w:t>GHz</w:t>
      </w:r>
      <w:r>
        <w:rPr>
          <w:rFonts w:ascii="宋体" w:eastAsia="宋体" w:hAnsi="宋体" w:cs="Times New Roman" w:hint="eastAsia"/>
          <w:szCs w:val="21"/>
        </w:rPr>
        <w:t>，</w:t>
      </w:r>
      <w:r w:rsidR="00A25D4B">
        <w:rPr>
          <w:rFonts w:ascii="宋体" w:eastAsia="宋体" w:hAnsi="宋体" w:cs="Times New Roman" w:hint="eastAsia"/>
          <w:szCs w:val="21"/>
        </w:rPr>
        <w:t>由公式：</w:t>
      </w:r>
    </w:p>
    <w:p w14:paraId="3658069A" w14:textId="77777777" w:rsidR="00890593" w:rsidRDefault="00890593" w:rsidP="00890593">
      <w:pPr>
        <w:ind w:firstLineChars="200" w:firstLine="420"/>
        <w:rPr>
          <w:rFonts w:ascii="宋体" w:eastAsia="宋体" w:hAnsi="宋体" w:cs="Times New Roman"/>
          <w:szCs w:val="21"/>
        </w:rPr>
      </w:pPr>
    </w:p>
    <w:p w14:paraId="0433FFE6" w14:textId="13329F4C" w:rsidR="00A25D4B" w:rsidRPr="003B4DBF" w:rsidRDefault="0094470A" w:rsidP="00890593">
      <w:pPr>
        <w:ind w:firstLineChars="1900" w:firstLine="3990"/>
        <w:rPr>
          <w:rFonts w:ascii="宋体" w:eastAsia="宋体" w:hAnsi="宋体" w:cs="Times New Roman"/>
          <w:szCs w:val="21"/>
        </w:rPr>
      </w:pPr>
      <m:oMath>
        <m:sSub>
          <m:sSubPr>
            <m:ctrlPr>
              <w:rPr>
                <w:rFonts w:ascii="Cambria Math" w:eastAsia="宋体" w:hAnsi="Cambria Math" w:cs="Times New Roman"/>
                <w:szCs w:val="21"/>
              </w:rPr>
            </m:ctrlPr>
          </m:sSubPr>
          <m:e>
            <m:r>
              <w:rPr>
                <w:rFonts w:ascii="Cambria Math" w:eastAsia="宋体" w:hAnsi="Cambria Math" w:cs="Times New Roman"/>
                <w:szCs w:val="21"/>
              </w:rPr>
              <m:t>λ</m:t>
            </m:r>
          </m:e>
          <m:sub>
            <m:r>
              <w:rPr>
                <w:rFonts w:ascii="Cambria Math" w:eastAsia="宋体" w:hAnsi="Cambria Math" w:cs="Times New Roman"/>
                <w:szCs w:val="21"/>
              </w:rPr>
              <m:t>g</m:t>
            </m:r>
          </m:sub>
        </m:sSub>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λ</m:t>
            </m:r>
          </m:num>
          <m:den>
            <m:rad>
              <m:radPr>
                <m:degHide m:val="1"/>
                <m:ctrlPr>
                  <w:rPr>
                    <w:rFonts w:ascii="Cambria Math" w:eastAsia="宋体" w:hAnsi="Cambria Math" w:cs="Times New Roman"/>
                    <w:szCs w:val="21"/>
                  </w:rPr>
                </m:ctrlPr>
              </m:radPr>
              <m:deg/>
              <m:e>
                <m:r>
                  <m:rPr>
                    <m:sty m:val="p"/>
                  </m:rPr>
                  <w:rPr>
                    <w:rFonts w:ascii="Cambria Math" w:eastAsia="宋体" w:hAnsi="Cambria Math" w:cs="Times New Roman"/>
                    <w:szCs w:val="21"/>
                  </w:rPr>
                  <m:t>1-</m:t>
                </m:r>
                <m:sSup>
                  <m:sSupPr>
                    <m:ctrlPr>
                      <w:rPr>
                        <w:rFonts w:ascii="Cambria Math" w:eastAsia="宋体" w:hAnsi="Cambria Math" w:cs="Times New Roman"/>
                        <w:szCs w:val="21"/>
                      </w:rPr>
                    </m:ctrlPr>
                  </m:sSupPr>
                  <m:e>
                    <m:d>
                      <m:dPr>
                        <m:ctrlPr>
                          <w:rPr>
                            <w:rFonts w:ascii="Cambria Math" w:eastAsia="宋体" w:hAnsi="Cambria Math" w:cs="Times New Roman"/>
                            <w:szCs w:val="21"/>
                          </w:rPr>
                        </m:ctrlPr>
                      </m:dPr>
                      <m:e>
                        <m:f>
                          <m:fPr>
                            <m:ctrlPr>
                              <w:rPr>
                                <w:rFonts w:ascii="Cambria Math" w:eastAsia="宋体" w:hAnsi="Cambria Math" w:cs="Times New Roman"/>
                                <w:szCs w:val="21"/>
                              </w:rPr>
                            </m:ctrlPr>
                          </m:fPr>
                          <m:num>
                            <m:r>
                              <w:rPr>
                                <w:rFonts w:ascii="Cambria Math" w:eastAsia="宋体" w:hAnsi="Cambria Math" w:cs="Times New Roman"/>
                                <w:szCs w:val="21"/>
                              </w:rPr>
                              <m:t>λ</m:t>
                            </m:r>
                          </m:num>
                          <m:den>
                            <m:r>
                              <m:rPr>
                                <m:sty m:val="p"/>
                              </m:rPr>
                              <w:rPr>
                                <w:rFonts w:ascii="Cambria Math" w:eastAsia="宋体" w:hAnsi="Cambria Math" w:cs="Times New Roman"/>
                                <w:szCs w:val="21"/>
                              </w:rPr>
                              <m:t>2</m:t>
                            </m:r>
                            <m:r>
                              <w:rPr>
                                <w:rFonts w:ascii="Cambria Math" w:eastAsia="宋体" w:hAnsi="Cambria Math" w:cs="Times New Roman"/>
                                <w:szCs w:val="21"/>
                              </w:rPr>
                              <m:t>a</m:t>
                            </m:r>
                          </m:den>
                        </m:f>
                      </m:e>
                    </m:d>
                  </m:e>
                  <m:sup>
                    <m:r>
                      <m:rPr>
                        <m:sty m:val="p"/>
                      </m:rPr>
                      <w:rPr>
                        <w:rFonts w:ascii="Cambria Math" w:eastAsia="宋体" w:hAnsi="Cambria Math" w:cs="Times New Roman"/>
                        <w:szCs w:val="21"/>
                      </w:rPr>
                      <m:t>2</m:t>
                    </m:r>
                  </m:sup>
                </m:sSup>
              </m:e>
            </m:rad>
          </m:den>
        </m:f>
      </m:oMath>
      <w:r w:rsidR="00890593">
        <w:rPr>
          <w:rFonts w:ascii="宋体" w:eastAsia="宋体" w:hAnsi="宋体" w:cs="Times New Roman" w:hint="eastAsia"/>
          <w:szCs w:val="21"/>
        </w:rPr>
        <w:t xml:space="preserve"> </w:t>
      </w:r>
      <w:r w:rsidR="00890593">
        <w:rPr>
          <w:rFonts w:ascii="宋体" w:eastAsia="宋体" w:hAnsi="宋体" w:cs="Times New Roman"/>
          <w:szCs w:val="21"/>
        </w:rPr>
        <w:t xml:space="preserve">                         </w:t>
      </w:r>
      <w:r w:rsidR="00890593">
        <w:rPr>
          <w:rFonts w:ascii="宋体" w:eastAsia="宋体" w:hAnsi="宋体" w:cs="Times New Roman" w:hint="eastAsia"/>
          <w:szCs w:val="21"/>
        </w:rPr>
        <w:t>(</w:t>
      </w:r>
      <w:r w:rsidR="00890593">
        <w:rPr>
          <w:rFonts w:ascii="宋体" w:eastAsia="宋体" w:hAnsi="宋体" w:cs="Times New Roman"/>
          <w:szCs w:val="21"/>
        </w:rPr>
        <w:t>1</w:t>
      </w:r>
      <w:r w:rsidR="00890593">
        <w:rPr>
          <w:rFonts w:ascii="宋体" w:eastAsia="宋体" w:hAnsi="宋体" w:cs="Times New Roman" w:hint="eastAsia"/>
          <w:szCs w:val="21"/>
        </w:rPr>
        <w:t>)</w:t>
      </w:r>
    </w:p>
    <w:p w14:paraId="64DF7B60" w14:textId="77777777" w:rsidR="003B4DBF" w:rsidRPr="003B4DBF" w:rsidRDefault="003B4DBF" w:rsidP="003B4DBF">
      <w:pPr>
        <w:rPr>
          <w:rFonts w:ascii="宋体" w:eastAsia="宋体" w:hAnsi="宋体" w:cs="Times New Roman"/>
          <w:szCs w:val="21"/>
        </w:rPr>
      </w:pPr>
    </w:p>
    <w:p w14:paraId="60EC1AB4" w14:textId="67D0AE3E" w:rsidR="00D2783E" w:rsidRDefault="00A41B96" w:rsidP="00A41B96">
      <w:pPr>
        <w:rPr>
          <w:rFonts w:ascii="宋体" w:eastAsia="宋体" w:hAnsi="宋体" w:cs="Times New Roman"/>
          <w:szCs w:val="21"/>
        </w:rPr>
      </w:pPr>
      <w:r w:rsidRPr="003B4DBF">
        <w:rPr>
          <w:rFonts w:ascii="宋体" w:eastAsia="宋体" w:hAnsi="宋体" w:cs="Times New Roman" w:hint="eastAsia"/>
          <w:szCs w:val="21"/>
        </w:rPr>
        <w:t>结合前面给出的</w:t>
      </w:r>
      <w:r>
        <w:rPr>
          <w:rFonts w:ascii="宋体" w:eastAsia="宋体" w:hAnsi="宋体" w:cs="Times New Roman" w:hint="eastAsia"/>
          <w:szCs w:val="21"/>
        </w:rPr>
        <w:t>a=（</w:t>
      </w:r>
      <w:r>
        <w:rPr>
          <w:rFonts w:ascii="宋体" w:eastAsia="宋体" w:hAnsi="宋体" w:cs="Times New Roman"/>
          <w:szCs w:val="21"/>
        </w:rPr>
        <w:t>22.86</w:t>
      </w:r>
      <w:r>
        <w:rPr>
          <w:rFonts w:ascii="宋体" w:eastAsia="宋体" w:hAnsi="宋体" w:cs="Times New Roman" w:hint="eastAsia"/>
          <w:szCs w:val="21"/>
        </w:rPr>
        <w:t>±0</w:t>
      </w:r>
      <w:r>
        <w:rPr>
          <w:rFonts w:ascii="宋体" w:eastAsia="宋体" w:hAnsi="宋体" w:cs="Times New Roman"/>
          <w:szCs w:val="21"/>
        </w:rPr>
        <w:t>.07</w:t>
      </w:r>
      <w:r>
        <w:rPr>
          <w:rFonts w:ascii="宋体" w:eastAsia="宋体" w:hAnsi="宋体" w:cs="Times New Roman" w:hint="eastAsia"/>
          <w:szCs w:val="21"/>
        </w:rPr>
        <w:t>）mm，</w:t>
      </w:r>
      <w:r w:rsidRPr="003B4DBF">
        <w:rPr>
          <w:rFonts w:ascii="宋体" w:eastAsia="宋体" w:hAnsi="宋体" w:cs="Times New Roman" w:hint="eastAsia"/>
          <w:szCs w:val="21"/>
        </w:rPr>
        <w:t>可以得到</w:t>
      </w:r>
      <m:oMath>
        <m:sSub>
          <m:sSubPr>
            <m:ctrlPr>
              <w:rPr>
                <w:rFonts w:ascii="Cambria Math" w:eastAsia="宋体" w:hAnsi="Cambria Math" w:cs="Times New Roman"/>
                <w:szCs w:val="21"/>
              </w:rPr>
            </m:ctrlPr>
          </m:sSubPr>
          <m:e>
            <m:r>
              <w:rPr>
                <w:rFonts w:ascii="Cambria Math" w:eastAsia="宋体" w:hAnsi="Cambria Math" w:cs="Times New Roman"/>
                <w:szCs w:val="21"/>
              </w:rPr>
              <m:t>λ</m:t>
            </m:r>
          </m:e>
          <m:sub>
            <m:r>
              <w:rPr>
                <w:rFonts w:ascii="Cambria Math" w:eastAsia="宋体" w:hAnsi="Cambria Math" w:cs="Times New Roman"/>
                <w:szCs w:val="21"/>
              </w:rPr>
              <m:t>g</m:t>
            </m:r>
          </m:sub>
        </m:sSub>
      </m:oMath>
      <w:r w:rsidRPr="003B4DBF">
        <w:rPr>
          <w:rFonts w:ascii="宋体" w:eastAsia="宋体" w:hAnsi="宋体" w:cs="Times New Roman" w:hint="eastAsia"/>
          <w:szCs w:val="21"/>
        </w:rPr>
        <w:t>=</w:t>
      </w:r>
      <w:r w:rsidRPr="003B4DBF">
        <w:rPr>
          <w:rFonts w:ascii="宋体" w:eastAsia="宋体" w:hAnsi="宋体" w:cs="Times New Roman"/>
          <w:szCs w:val="21"/>
        </w:rPr>
        <w:t>4</w:t>
      </w:r>
      <w:r w:rsidRPr="003B4DBF">
        <w:rPr>
          <w:rFonts w:ascii="宋体" w:eastAsia="宋体" w:hAnsi="宋体" w:cs="Times New Roman" w:hint="eastAsia"/>
          <w:szCs w:val="21"/>
        </w:rPr>
        <w:t>.</w:t>
      </w:r>
      <w:r w:rsidRPr="003B4DBF">
        <w:rPr>
          <w:rFonts w:ascii="宋体" w:eastAsia="宋体" w:hAnsi="宋体" w:cs="Times New Roman"/>
          <w:szCs w:val="21"/>
        </w:rPr>
        <w:t>703 cm</w:t>
      </w:r>
      <w:r w:rsidRPr="003B4DBF">
        <w:rPr>
          <w:rFonts w:ascii="宋体" w:eastAsia="宋体" w:hAnsi="宋体" w:cs="Times New Roman" w:hint="eastAsia"/>
          <w:szCs w:val="21"/>
        </w:rPr>
        <w:t>，</w:t>
      </w:r>
      <w:r w:rsidR="00B06681">
        <w:rPr>
          <w:rFonts w:ascii="宋体" w:eastAsia="宋体" w:hAnsi="宋体" w:cs="Times New Roman" w:hint="eastAsia"/>
          <w:szCs w:val="21"/>
        </w:rPr>
        <w:t>相应地，根据该波长，</w:t>
      </w:r>
      <w:commentRangeStart w:id="103"/>
      <w:r w:rsidR="00B06681">
        <w:rPr>
          <w:rFonts w:ascii="宋体" w:eastAsia="宋体" w:hAnsi="宋体" w:cs="Times New Roman" w:hint="eastAsia"/>
          <w:szCs w:val="21"/>
        </w:rPr>
        <w:t>调节</w:t>
      </w:r>
      <w:del w:id="104" w:author="张 鸿琳" w:date="2021-04-04T16:19:00Z">
        <w:r w:rsidR="00B06681" w:rsidDel="00D46343">
          <w:rPr>
            <w:rFonts w:ascii="宋体" w:eastAsia="宋体" w:hAnsi="宋体" w:cs="Times New Roman" w:hint="eastAsia"/>
            <w:szCs w:val="21"/>
          </w:rPr>
          <w:delText>样本位置</w:delText>
        </w:r>
        <w:commentRangeEnd w:id="103"/>
        <w:r w:rsidR="00D03627" w:rsidDel="00D46343">
          <w:rPr>
            <w:rStyle w:val="aa"/>
          </w:rPr>
          <w:commentReference w:id="103"/>
        </w:r>
        <w:r w:rsidR="00A373E9" w:rsidDel="00D46343">
          <w:rPr>
            <w:rFonts w:ascii="宋体" w:eastAsia="宋体" w:hAnsi="宋体" w:cs="Times New Roman" w:hint="eastAsia"/>
            <w:szCs w:val="21"/>
          </w:rPr>
          <w:delText>、</w:delText>
        </w:r>
      </w:del>
      <w:proofErr w:type="gramStart"/>
      <w:r w:rsidR="00B06681">
        <w:rPr>
          <w:rFonts w:ascii="宋体" w:eastAsia="宋体" w:hAnsi="宋体" w:cs="Times New Roman" w:hint="eastAsia"/>
          <w:szCs w:val="21"/>
        </w:rPr>
        <w:t>谐振腔腔长</w:t>
      </w:r>
      <w:r w:rsidR="00A373E9">
        <w:rPr>
          <w:rFonts w:ascii="宋体" w:eastAsia="宋体" w:hAnsi="宋体" w:cs="Times New Roman" w:hint="eastAsia"/>
          <w:szCs w:val="21"/>
        </w:rPr>
        <w:t>以及</w:t>
      </w:r>
      <w:proofErr w:type="gramEnd"/>
      <w:r w:rsidR="00A373E9">
        <w:rPr>
          <w:rFonts w:ascii="宋体" w:eastAsia="宋体" w:hAnsi="宋体" w:cs="Times New Roman" w:hint="eastAsia"/>
          <w:szCs w:val="21"/>
        </w:rPr>
        <w:t>单螺调配器</w:t>
      </w:r>
      <w:r w:rsidR="00B06681">
        <w:rPr>
          <w:rFonts w:ascii="宋体" w:eastAsia="宋体" w:hAnsi="宋体" w:cs="Times New Roman" w:hint="eastAsia"/>
          <w:szCs w:val="21"/>
        </w:rPr>
        <w:t>，</w:t>
      </w:r>
      <w:r w:rsidR="00A373E9">
        <w:rPr>
          <w:rFonts w:ascii="宋体" w:eastAsia="宋体" w:hAnsi="宋体" w:cs="Times New Roman" w:hint="eastAsia"/>
          <w:szCs w:val="21"/>
        </w:rPr>
        <w:t>使其达到谐振状态，</w:t>
      </w:r>
      <w:ins w:id="105" w:author="张 鸿琳" w:date="2021-04-04T16:19:00Z">
        <w:r w:rsidR="00D46343" w:rsidRPr="00D46343">
          <w:rPr>
            <w:rFonts w:ascii="宋体" w:eastAsia="宋体" w:hAnsi="宋体" w:cs="Times New Roman" w:hint="eastAsia"/>
            <w:color w:val="FF0000"/>
            <w:szCs w:val="21"/>
            <w:rPrChange w:id="106" w:author="张 鸿琳" w:date="2021-04-04T16:19:00Z">
              <w:rPr>
                <w:rFonts w:ascii="宋体" w:eastAsia="宋体" w:hAnsi="宋体" w:cs="Times New Roman" w:hint="eastAsia"/>
                <w:szCs w:val="21"/>
              </w:rPr>
            </w:rPrChange>
          </w:rPr>
          <w:t>由于</w:t>
        </w:r>
        <w:r w:rsidR="00D46343">
          <w:rPr>
            <w:rFonts w:ascii="宋体" w:eastAsia="宋体" w:hAnsi="宋体" w:cs="Times New Roman" w:hint="eastAsia"/>
            <w:color w:val="FF0000"/>
            <w:szCs w:val="21"/>
          </w:rPr>
          <w:t>反射式谐振腔</w:t>
        </w:r>
      </w:ins>
      <w:ins w:id="107" w:author="张 鸿琳" w:date="2021-04-04T16:20:00Z">
        <w:r w:rsidR="00D46343">
          <w:rPr>
            <w:rFonts w:ascii="宋体" w:eastAsia="宋体" w:hAnsi="宋体" w:cs="Times New Roman" w:hint="eastAsia"/>
            <w:color w:val="FF0000"/>
            <w:szCs w:val="21"/>
          </w:rPr>
          <w:t>一侧为金属片，另一侧封闭，这两个边界条件决定了</w:t>
        </w:r>
      </w:ins>
      <w:ins w:id="108" w:author="张 鸿琳" w:date="2021-04-04T16:19:00Z">
        <w:r w:rsidR="00D46343" w:rsidRPr="00D46343">
          <w:rPr>
            <w:rFonts w:ascii="宋体" w:eastAsia="宋体" w:hAnsi="宋体" w:cs="Times New Roman" w:hint="eastAsia"/>
            <w:color w:val="FF0000"/>
            <w:szCs w:val="21"/>
            <w:rPrChange w:id="109" w:author="张 鸿琳" w:date="2021-04-04T16:19:00Z">
              <w:rPr>
                <w:rFonts w:ascii="宋体" w:eastAsia="宋体" w:hAnsi="宋体" w:cs="Times New Roman" w:hint="eastAsia"/>
                <w:szCs w:val="21"/>
              </w:rPr>
            </w:rPrChange>
          </w:rPr>
          <w:t>样本位置</w:t>
        </w:r>
        <w:commentRangeStart w:id="110"/>
        <w:commentRangeEnd w:id="110"/>
        <w:r w:rsidR="00D46343" w:rsidRPr="00D46343">
          <w:rPr>
            <w:rStyle w:val="aa"/>
            <w:color w:val="FF0000"/>
            <w:rPrChange w:id="111" w:author="张 鸿琳" w:date="2021-04-04T16:19:00Z">
              <w:rPr>
                <w:rStyle w:val="aa"/>
              </w:rPr>
            </w:rPrChange>
          </w:rPr>
          <w:commentReference w:id="110"/>
        </w:r>
      </w:ins>
      <w:ins w:id="112" w:author="张 鸿琳" w:date="2021-04-04T16:21:00Z">
        <w:r w:rsidR="00D46343">
          <w:rPr>
            <w:rFonts w:ascii="宋体" w:eastAsia="宋体" w:hAnsi="宋体" w:cs="Times New Roman" w:hint="eastAsia"/>
            <w:color w:val="FF0000"/>
            <w:szCs w:val="21"/>
          </w:rPr>
          <w:t>，在金属片一侧，磁场振幅最大，在封闭一侧磁场振幅最小，所以样本</w:t>
        </w:r>
      </w:ins>
      <w:ins w:id="113" w:author="张 鸿琳" w:date="2021-04-04T16:22:00Z">
        <w:r w:rsidR="00D46343">
          <w:rPr>
            <w:rFonts w:ascii="宋体" w:eastAsia="宋体" w:hAnsi="宋体" w:cs="Times New Roman" w:hint="eastAsia"/>
            <w:color w:val="FF0000"/>
            <w:szCs w:val="21"/>
          </w:rPr>
          <w:t>应放在距离金属片一侧</w:t>
        </w:r>
      </w:ins>
      <w:ins w:id="114" w:author="张 鸿琳" w:date="2021-04-04T16:23:00Z">
        <w:r w:rsidR="00D46343">
          <w:rPr>
            <w:rFonts w:ascii="宋体" w:eastAsia="宋体" w:hAnsi="宋体" w:cs="Times New Roman" w:hint="eastAsia"/>
            <w:color w:val="FF0000"/>
            <w:szCs w:val="21"/>
          </w:rPr>
          <w:t>n/</w:t>
        </w:r>
        <w:r w:rsidR="00D46343">
          <w:rPr>
            <w:rFonts w:ascii="宋体" w:eastAsia="宋体" w:hAnsi="宋体" w:cs="Times New Roman"/>
            <w:color w:val="FF0000"/>
            <w:szCs w:val="21"/>
          </w:rPr>
          <w:t>2</w:t>
        </w:r>
      </w:ins>
      <w:ins w:id="115" w:author="张 鸿琳" w:date="2021-04-04T16:24:00Z">
        <w:r w:rsidR="00D46343">
          <w:rPr>
            <w:rFonts w:ascii="宋体" w:eastAsia="宋体" w:hAnsi="宋体" w:cs="Times New Roman" w:hint="eastAsia"/>
            <w:color w:val="FF0000"/>
            <w:szCs w:val="21"/>
          </w:rPr>
          <w:t>个</w:t>
        </w:r>
      </w:ins>
      <w:ins w:id="116" w:author="张 鸿琳" w:date="2021-04-04T16:22:00Z">
        <w:r w:rsidR="00D46343">
          <w:rPr>
            <w:rFonts w:ascii="宋体" w:eastAsia="宋体" w:hAnsi="宋体" w:cs="Times New Roman" w:hint="eastAsia"/>
            <w:color w:val="FF0000"/>
            <w:szCs w:val="21"/>
          </w:rPr>
          <w:t>驻波波长</w:t>
        </w:r>
      </w:ins>
      <w:ins w:id="117" w:author="张 鸿琳" w:date="2021-04-04T16:24:00Z">
        <w:r w:rsidR="00D46343">
          <w:rPr>
            <w:rFonts w:ascii="宋体" w:eastAsia="宋体" w:hAnsi="宋体" w:cs="Times New Roman" w:hint="eastAsia"/>
            <w:color w:val="FF0000"/>
            <w:szCs w:val="21"/>
          </w:rPr>
          <w:t>处</w:t>
        </w:r>
      </w:ins>
      <w:ins w:id="118" w:author="张 鸿琳" w:date="2021-04-04T16:19:00Z">
        <w:r w:rsidR="00D46343">
          <w:rPr>
            <w:rFonts w:ascii="宋体" w:eastAsia="宋体" w:hAnsi="宋体" w:cs="Times New Roman" w:hint="eastAsia"/>
            <w:szCs w:val="21"/>
          </w:rPr>
          <w:t>，</w:t>
        </w:r>
      </w:ins>
      <w:r w:rsidR="00A373E9">
        <w:rPr>
          <w:rFonts w:ascii="宋体" w:eastAsia="宋体" w:hAnsi="宋体" w:cs="Times New Roman" w:hint="eastAsia"/>
          <w:szCs w:val="21"/>
        </w:rPr>
        <w:t>此时相当于样本处于稳定的</w:t>
      </w:r>
      <w:ins w:id="119" w:author="张 鸿琳" w:date="2021-04-04T16:25:00Z">
        <w:r w:rsidR="00C2569C">
          <w:rPr>
            <w:rFonts w:ascii="宋体" w:eastAsia="宋体" w:hAnsi="宋体" w:cs="Times New Roman" w:hint="eastAsia"/>
            <w:szCs w:val="21"/>
          </w:rPr>
          <w:t>磁场</w:t>
        </w:r>
        <w:r w:rsidR="00C2569C" w:rsidRPr="00C2569C">
          <w:rPr>
            <w:rFonts w:ascii="宋体" w:eastAsia="宋体" w:hAnsi="宋体" w:cs="Times New Roman" w:hint="eastAsia"/>
            <w:color w:val="FF0000"/>
            <w:szCs w:val="21"/>
            <w:rPrChange w:id="120" w:author="张 鸿琳" w:date="2021-04-04T16:25:00Z">
              <w:rPr>
                <w:rFonts w:ascii="宋体" w:eastAsia="宋体" w:hAnsi="宋体" w:cs="Times New Roman" w:hint="eastAsia"/>
                <w:szCs w:val="21"/>
              </w:rPr>
            </w:rPrChange>
          </w:rPr>
          <w:t>强度较大的</w:t>
        </w:r>
      </w:ins>
      <w:r w:rsidR="00A373E9">
        <w:rPr>
          <w:rFonts w:ascii="宋体" w:eastAsia="宋体" w:hAnsi="宋体" w:cs="Times New Roman" w:hint="eastAsia"/>
          <w:szCs w:val="21"/>
        </w:rPr>
        <w:t>微波环境中</w:t>
      </w:r>
      <w:r w:rsidR="00D2783E">
        <w:rPr>
          <w:rFonts w:ascii="宋体" w:eastAsia="宋体" w:hAnsi="宋体" w:cs="Times New Roman" w:hint="eastAsia"/>
          <w:szCs w:val="21"/>
        </w:rPr>
        <w:t>。</w:t>
      </w:r>
    </w:p>
    <w:p w14:paraId="310173A4" w14:textId="5C5160E7" w:rsidR="00D2783E" w:rsidRDefault="00A373E9" w:rsidP="00D2783E">
      <w:pPr>
        <w:ind w:firstLineChars="200" w:firstLine="420"/>
        <w:rPr>
          <w:rFonts w:ascii="宋体" w:eastAsia="宋体" w:hAnsi="宋体" w:cs="Times New Roman"/>
          <w:szCs w:val="21"/>
        </w:rPr>
      </w:pPr>
      <w:r>
        <w:rPr>
          <w:rFonts w:ascii="宋体" w:eastAsia="宋体" w:hAnsi="宋体" w:cs="Times New Roman" w:hint="eastAsia"/>
          <w:szCs w:val="21"/>
        </w:rPr>
        <w:t>根据电子自旋的相关理论，电子自旋磁矩在外加磁场中的能量分裂为两个能级，当且仅当外加电磁波能量恰好满足两个能级之差，才会发生跃迁现象，</w:t>
      </w:r>
      <w:r w:rsidR="00D2783E">
        <w:rPr>
          <w:rFonts w:ascii="宋体" w:eastAsia="宋体" w:hAnsi="宋体" w:cs="Times New Roman" w:hint="eastAsia"/>
          <w:szCs w:val="21"/>
        </w:rPr>
        <w:t>此时微波被样品吸收，</w:t>
      </w:r>
      <w:r>
        <w:rPr>
          <w:rFonts w:ascii="宋体" w:eastAsia="宋体" w:hAnsi="宋体" w:cs="Times New Roman" w:hint="eastAsia"/>
          <w:szCs w:val="21"/>
        </w:rPr>
        <w:t>而能级之差与外加磁场大小相关，所以当固定微波频率，而改变外加磁场大小，最终会产生共振吸收现象，由于逐点变化</w:t>
      </w:r>
      <w:proofErr w:type="gramStart"/>
      <w:r w:rsidR="009D5F89">
        <w:rPr>
          <w:rFonts w:ascii="宋体" w:eastAsia="宋体" w:hAnsi="宋体" w:cs="Times New Roman" w:hint="eastAsia"/>
          <w:szCs w:val="21"/>
        </w:rPr>
        <w:t>时</w:t>
      </w:r>
      <w:r>
        <w:rPr>
          <w:rFonts w:ascii="宋体" w:eastAsia="宋体" w:hAnsi="宋体" w:cs="Times New Roman" w:hint="eastAsia"/>
          <w:szCs w:val="21"/>
        </w:rPr>
        <w:t>现象</w:t>
      </w:r>
      <w:proofErr w:type="gramEnd"/>
      <w:r>
        <w:rPr>
          <w:rFonts w:ascii="宋体" w:eastAsia="宋体" w:hAnsi="宋体" w:cs="Times New Roman" w:hint="eastAsia"/>
          <w:szCs w:val="21"/>
        </w:rPr>
        <w:t>很难观察，所以在稳恒磁场基础上加上正弦变化的交流磁场，以此扩大搜索范围，提升搜索效率，这被称为“扫场法”。</w:t>
      </w:r>
    </w:p>
    <w:p w14:paraId="6B331695" w14:textId="63A83EBF" w:rsidR="00FD4E48" w:rsidRDefault="00D2783E" w:rsidP="00D2783E">
      <w:pPr>
        <w:ind w:firstLineChars="200" w:firstLine="420"/>
        <w:rPr>
          <w:rFonts w:ascii="宋体" w:eastAsia="宋体" w:hAnsi="宋体" w:cs="Times New Roman"/>
          <w:szCs w:val="21"/>
        </w:rPr>
      </w:pPr>
      <w:r>
        <w:rPr>
          <w:rFonts w:ascii="宋体" w:eastAsia="宋体" w:hAnsi="宋体" w:cs="Times New Roman" w:hint="eastAsia"/>
          <w:szCs w:val="21"/>
        </w:rPr>
        <w:t>所以在调谐后，给样本加上稳恒磁场和交流磁场，</w:t>
      </w:r>
      <w:r w:rsidR="00A373E9">
        <w:rPr>
          <w:rFonts w:ascii="宋体" w:eastAsia="宋体" w:hAnsi="宋体" w:cs="Times New Roman" w:hint="eastAsia"/>
          <w:szCs w:val="21"/>
        </w:rPr>
        <w:t>再逐渐变化稳恒磁场大小</w:t>
      </w:r>
      <w:r w:rsidR="00A41B96" w:rsidRPr="003B4DBF">
        <w:rPr>
          <w:rFonts w:ascii="宋体" w:eastAsia="宋体" w:hAnsi="宋体" w:cs="Times New Roman" w:hint="eastAsia"/>
          <w:szCs w:val="21"/>
        </w:rPr>
        <w:t>，</w:t>
      </w:r>
      <w:r>
        <w:rPr>
          <w:rFonts w:ascii="宋体" w:eastAsia="宋体" w:hAnsi="宋体" w:cs="Times New Roman" w:hint="eastAsia"/>
          <w:szCs w:val="21"/>
        </w:rPr>
        <w:t>直到</w:t>
      </w:r>
      <w:r w:rsidR="003806B0">
        <w:rPr>
          <w:rFonts w:ascii="宋体" w:eastAsia="宋体" w:hAnsi="宋体" w:cs="Times New Roman" w:hint="eastAsia"/>
          <w:szCs w:val="21"/>
        </w:rPr>
        <w:t>发现扫场范围内出现共振吸收现象，</w:t>
      </w:r>
      <w:r w:rsidR="00FD4E48">
        <w:rPr>
          <w:rFonts w:ascii="宋体" w:eastAsia="宋体" w:hAnsi="宋体" w:cs="Times New Roman" w:hint="eastAsia"/>
          <w:szCs w:val="21"/>
        </w:rPr>
        <w:t>示波器图像如下：</w:t>
      </w:r>
    </w:p>
    <w:p w14:paraId="37E0FC18" w14:textId="1A7CD2A7" w:rsidR="00FD4E48" w:rsidRDefault="00FD4E48" w:rsidP="00FD4E48">
      <w:pPr>
        <w:jc w:val="center"/>
        <w:rPr>
          <w:rFonts w:ascii="宋体" w:eastAsia="宋体" w:hAnsi="宋体" w:cs="Times New Roman"/>
          <w:szCs w:val="21"/>
        </w:rPr>
      </w:pPr>
      <w:r>
        <w:rPr>
          <w:rFonts w:ascii="宋体" w:eastAsia="宋体" w:hAnsi="宋体" w:cs="Times New Roman"/>
          <w:noProof/>
          <w:szCs w:val="21"/>
        </w:rPr>
        <w:drawing>
          <wp:inline distT="0" distB="0" distL="0" distR="0" wp14:anchorId="476958F7" wp14:editId="1878558D">
            <wp:extent cx="3270738" cy="2455125"/>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7248" cy="2460012"/>
                    </a:xfrm>
                    <a:prstGeom prst="rect">
                      <a:avLst/>
                    </a:prstGeom>
                    <a:noFill/>
                    <a:ln>
                      <a:noFill/>
                    </a:ln>
                  </pic:spPr>
                </pic:pic>
              </a:graphicData>
            </a:graphic>
          </wp:inline>
        </w:drawing>
      </w:r>
    </w:p>
    <w:p w14:paraId="72C01FA7" w14:textId="77777777" w:rsidR="0010294A" w:rsidRDefault="003806B0" w:rsidP="008A7E71">
      <w:pPr>
        <w:ind w:firstLineChars="200" w:firstLine="420"/>
        <w:rPr>
          <w:rFonts w:ascii="Times New Roman" w:eastAsia="宋体" w:hAnsi="Times New Roman" w:cs="Times New Roman"/>
          <w:szCs w:val="21"/>
        </w:rPr>
      </w:pPr>
      <w:r>
        <w:rPr>
          <w:rFonts w:ascii="宋体" w:eastAsia="宋体" w:hAnsi="宋体" w:cs="Times New Roman" w:hint="eastAsia"/>
          <w:szCs w:val="21"/>
        </w:rPr>
        <w:t>由图像可以看出，当磁感应强度达到某一值时，检测器收到的信号强度突降，所以可以判断出，在这个扫场范围内存在使得样本能够吸收9</w:t>
      </w:r>
      <w:r>
        <w:rPr>
          <w:rFonts w:ascii="宋体" w:eastAsia="宋体" w:hAnsi="宋体" w:cs="Times New Roman"/>
          <w:szCs w:val="21"/>
        </w:rPr>
        <w:t xml:space="preserve">.142 </w:t>
      </w:r>
      <w:r w:rsidRPr="003B4DBF">
        <w:rPr>
          <w:rFonts w:ascii="Times New Roman" w:eastAsia="宋体" w:hAnsi="Times New Roman" w:cs="Times New Roman"/>
          <w:szCs w:val="21"/>
        </w:rPr>
        <w:t>GHz</w:t>
      </w:r>
      <w:r>
        <w:rPr>
          <w:rFonts w:ascii="Times New Roman" w:eastAsia="宋体" w:hAnsi="Times New Roman" w:cs="Times New Roman" w:hint="eastAsia"/>
          <w:szCs w:val="21"/>
        </w:rPr>
        <w:t>微波的磁场</w:t>
      </w:r>
      <w:r w:rsidR="0010294A">
        <w:rPr>
          <w:rFonts w:ascii="Times New Roman" w:eastAsia="宋体" w:hAnsi="Times New Roman" w:cs="Times New Roman" w:hint="eastAsia"/>
          <w:szCs w:val="21"/>
        </w:rPr>
        <w:t>。</w:t>
      </w:r>
    </w:p>
    <w:p w14:paraId="25A3B01D" w14:textId="77777777" w:rsidR="00BE70FF" w:rsidRDefault="0010294A" w:rsidP="008A7E7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但是图像并非完全像理论预期那样为线谱，而是有一定展宽，这是由于存在弛豫过程，根据布</w:t>
      </w:r>
      <w:proofErr w:type="gramStart"/>
      <w:r>
        <w:rPr>
          <w:rFonts w:ascii="Times New Roman" w:eastAsia="宋体" w:hAnsi="Times New Roman" w:cs="Times New Roman" w:hint="eastAsia"/>
          <w:szCs w:val="21"/>
        </w:rPr>
        <w:t>洛赫</w:t>
      </w:r>
      <w:proofErr w:type="gramEnd"/>
      <w:r>
        <w:rPr>
          <w:rFonts w:ascii="Times New Roman" w:eastAsia="宋体" w:hAnsi="Times New Roman" w:cs="Times New Roman" w:hint="eastAsia"/>
          <w:szCs w:val="21"/>
        </w:rPr>
        <w:t>的理论，电子吸收微波能量并非瞬时完成，而是逐渐进动，也就是存在弛豫时间，这导致当磁场达到</w:t>
      </w:r>
      <w:r w:rsidR="00BE70FF">
        <w:rPr>
          <w:rFonts w:ascii="Times New Roman" w:eastAsia="宋体" w:hAnsi="Times New Roman" w:cs="Times New Roman" w:hint="eastAsia"/>
          <w:szCs w:val="21"/>
        </w:rPr>
        <w:t>共振所需磁场后，微波能量被吸收的现象要延迟一段时间才会被观测到，同理，当磁场不满足共振条件后，电子也不会瞬时回到基态，这也就是图中存在线宽的原因，而弛豫时间还会影响线型和饱和。</w:t>
      </w:r>
    </w:p>
    <w:p w14:paraId="424D3C02" w14:textId="2423A15C" w:rsidR="00A41B96" w:rsidRPr="003B4DBF" w:rsidRDefault="00421FE1" w:rsidP="008A7E71">
      <w:pPr>
        <w:ind w:firstLineChars="200" w:firstLine="420"/>
        <w:rPr>
          <w:rFonts w:ascii="宋体" w:eastAsia="宋体" w:hAnsi="宋体" w:cs="Times New Roman"/>
          <w:szCs w:val="21"/>
        </w:rPr>
      </w:pPr>
      <w:r>
        <w:rPr>
          <w:rFonts w:ascii="Times New Roman" w:eastAsia="宋体" w:hAnsi="Times New Roman" w:cs="Times New Roman" w:hint="eastAsia"/>
          <w:szCs w:val="21"/>
        </w:rPr>
        <w:t>出现共振现象后，</w:t>
      </w:r>
      <w:ins w:id="121" w:author="张 鸿琳" w:date="2021-04-04T16:26:00Z">
        <w:r w:rsidR="00172005" w:rsidRPr="00172005">
          <w:rPr>
            <w:rFonts w:ascii="Times New Roman" w:eastAsia="宋体" w:hAnsi="Times New Roman" w:cs="Times New Roman" w:hint="eastAsia"/>
            <w:color w:val="FF0000"/>
            <w:szCs w:val="21"/>
            <w:rPrChange w:id="122" w:author="张 鸿琳" w:date="2021-04-04T16:26:00Z">
              <w:rPr>
                <w:rFonts w:ascii="Times New Roman" w:eastAsia="宋体" w:hAnsi="Times New Roman" w:cs="Times New Roman" w:hint="eastAsia"/>
                <w:szCs w:val="21"/>
              </w:rPr>
            </w:rPrChange>
          </w:rPr>
          <w:t>会发现存在两个共振信号</w:t>
        </w:r>
      </w:ins>
      <w:ins w:id="123" w:author="张 鸿琳" w:date="2021-04-04T16:27:00Z">
        <w:r w:rsidR="00172005">
          <w:rPr>
            <w:rFonts w:ascii="Times New Roman" w:eastAsia="宋体" w:hAnsi="Times New Roman" w:cs="Times New Roman" w:hint="eastAsia"/>
            <w:color w:val="FF0000"/>
            <w:szCs w:val="21"/>
          </w:rPr>
          <w:t>，这是由于扫场为正弦扫场，每个扫场周期内，一半时间扫场</w:t>
        </w:r>
      </w:ins>
      <w:ins w:id="124" w:author="张 鸿琳" w:date="2021-04-04T16:28:00Z">
        <w:r w:rsidR="00172005">
          <w:rPr>
            <w:rFonts w:ascii="Times New Roman" w:eastAsia="宋体" w:hAnsi="Times New Roman" w:cs="Times New Roman" w:hint="eastAsia"/>
            <w:color w:val="FF0000"/>
            <w:szCs w:val="21"/>
          </w:rPr>
          <w:t>磁场由正向最大值连续变化为反向最大值，另一半时间内扫场磁场由反向最大值连续变化为正向最大值，</w:t>
        </w:r>
      </w:ins>
      <w:ins w:id="125" w:author="张 鸿琳" w:date="2021-04-04T16:29:00Z">
        <w:r w:rsidR="00172005">
          <w:rPr>
            <w:rFonts w:ascii="Times New Roman" w:eastAsia="宋体" w:hAnsi="Times New Roman" w:cs="Times New Roman" w:hint="eastAsia"/>
            <w:color w:val="FF0000"/>
            <w:szCs w:val="21"/>
          </w:rPr>
          <w:t>所以在稳恒磁场到达一定范围内后，会出现两个共振信号</w:t>
        </w:r>
      </w:ins>
      <w:ins w:id="126" w:author="张 鸿琳" w:date="2021-04-04T16:30:00Z">
        <w:r w:rsidR="00172005">
          <w:rPr>
            <w:rFonts w:ascii="Times New Roman" w:eastAsia="宋体" w:hAnsi="Times New Roman" w:cs="Times New Roman" w:hint="eastAsia"/>
            <w:color w:val="FF0000"/>
            <w:szCs w:val="21"/>
          </w:rPr>
          <w:t>，由此也可以推知，影响出现共振现象的稳恒磁场范围大小的是扫场磁场的幅度大小</w:t>
        </w:r>
      </w:ins>
      <w:ins w:id="127" w:author="张 鸿琳" w:date="2021-04-04T16:27:00Z">
        <w:r w:rsidR="00172005" w:rsidRPr="00172005">
          <w:rPr>
            <w:rFonts w:ascii="Times New Roman" w:eastAsia="宋体" w:hAnsi="Times New Roman" w:cs="Times New Roman" w:hint="eastAsia"/>
            <w:color w:val="FF0000"/>
            <w:szCs w:val="21"/>
            <w:rPrChange w:id="128" w:author="张 鸿琳" w:date="2021-04-04T16:27:00Z">
              <w:rPr>
                <w:rFonts w:ascii="Times New Roman" w:eastAsia="宋体" w:hAnsi="Times New Roman" w:cs="Times New Roman" w:hint="eastAsia"/>
                <w:szCs w:val="21"/>
              </w:rPr>
            </w:rPrChange>
          </w:rPr>
          <w:t>，</w:t>
        </w:r>
      </w:ins>
      <w:r>
        <w:rPr>
          <w:rFonts w:ascii="Times New Roman" w:eastAsia="宋体" w:hAnsi="Times New Roman" w:cs="Times New Roman" w:hint="eastAsia"/>
          <w:szCs w:val="21"/>
        </w:rPr>
        <w:t>再</w:t>
      </w:r>
      <w:r w:rsidR="003806B0">
        <w:rPr>
          <w:rFonts w:ascii="Times New Roman" w:eastAsia="宋体" w:hAnsi="Times New Roman" w:cs="Times New Roman" w:hint="eastAsia"/>
          <w:szCs w:val="21"/>
        </w:rPr>
        <w:t>调整稳恒磁感应强度，</w:t>
      </w:r>
      <w:commentRangeStart w:id="129"/>
      <w:r w:rsidR="003806B0">
        <w:rPr>
          <w:rFonts w:ascii="Times New Roman" w:eastAsia="宋体" w:hAnsi="Times New Roman" w:cs="Times New Roman" w:hint="eastAsia"/>
          <w:szCs w:val="21"/>
        </w:rPr>
        <w:t>使图像最低点位于中央，此时稳恒磁感应强度即</w:t>
      </w:r>
      <w:r w:rsidR="00ED1E6C">
        <w:rPr>
          <w:rFonts w:ascii="Times New Roman" w:eastAsia="宋体" w:hAnsi="Times New Roman" w:cs="Times New Roman" w:hint="eastAsia"/>
          <w:szCs w:val="21"/>
        </w:rPr>
        <w:t>等于达到共振时的所需外加磁场磁感应强度，</w:t>
      </w:r>
      <w:commentRangeEnd w:id="129"/>
      <w:r w:rsidR="00D03627">
        <w:rPr>
          <w:rStyle w:val="aa"/>
        </w:rPr>
        <w:commentReference w:id="129"/>
      </w:r>
      <w:r w:rsidR="00ED1E6C">
        <w:rPr>
          <w:rFonts w:ascii="Times New Roman" w:eastAsia="宋体" w:hAnsi="Times New Roman" w:cs="Times New Roman" w:hint="eastAsia"/>
          <w:szCs w:val="21"/>
        </w:rPr>
        <w:t>由图可看出</w:t>
      </w:r>
      <w:r w:rsidR="003806B0" w:rsidRPr="003B4DBF">
        <w:rPr>
          <w:rFonts w:ascii="宋体" w:eastAsia="宋体" w:hAnsi="宋体" w:cs="Times New Roman" w:hint="eastAsia"/>
          <w:szCs w:val="21"/>
        </w:rPr>
        <w:t>电磁铁</w:t>
      </w:r>
      <w:r w:rsidR="00411ACD">
        <w:rPr>
          <w:rFonts w:ascii="宋体" w:eastAsia="宋体" w:hAnsi="宋体" w:cs="Times New Roman" w:hint="eastAsia"/>
          <w:szCs w:val="21"/>
        </w:rPr>
        <w:t>中为产生稳恒磁场而</w:t>
      </w:r>
      <w:r w:rsidR="003806B0" w:rsidRPr="003B4DBF">
        <w:rPr>
          <w:rFonts w:ascii="宋体" w:eastAsia="宋体" w:hAnsi="宋体" w:cs="Times New Roman" w:hint="eastAsia"/>
          <w:szCs w:val="21"/>
        </w:rPr>
        <w:t>通</w:t>
      </w:r>
      <w:r w:rsidR="00411ACD">
        <w:rPr>
          <w:rFonts w:ascii="宋体" w:eastAsia="宋体" w:hAnsi="宋体" w:cs="Times New Roman" w:hint="eastAsia"/>
          <w:szCs w:val="21"/>
        </w:rPr>
        <w:t>入的</w:t>
      </w:r>
      <w:r w:rsidR="003806B0" w:rsidRPr="003B4DBF">
        <w:rPr>
          <w:rFonts w:ascii="宋体" w:eastAsia="宋体" w:hAnsi="宋体" w:cs="Times New Roman" w:hint="eastAsia"/>
          <w:szCs w:val="21"/>
        </w:rPr>
        <w:t>电流</w:t>
      </w:r>
      <w:r w:rsidR="00411ACD">
        <w:rPr>
          <w:rFonts w:ascii="宋体" w:eastAsia="宋体" w:hAnsi="宋体" w:cs="Times New Roman" w:hint="eastAsia"/>
          <w:szCs w:val="21"/>
        </w:rPr>
        <w:t>大小</w:t>
      </w:r>
      <w:r w:rsidR="003806B0" w:rsidRPr="003B4DBF">
        <w:rPr>
          <w:rFonts w:ascii="宋体" w:eastAsia="宋体" w:hAnsi="宋体" w:cs="Times New Roman" w:hint="eastAsia"/>
          <w:szCs w:val="21"/>
        </w:rPr>
        <w:t>为1</w:t>
      </w:r>
      <w:r w:rsidR="003806B0" w:rsidRPr="003B4DBF">
        <w:rPr>
          <w:rFonts w:ascii="宋体" w:eastAsia="宋体" w:hAnsi="宋体" w:cs="Times New Roman"/>
          <w:szCs w:val="21"/>
        </w:rPr>
        <w:t>.875 A</w:t>
      </w:r>
      <w:r w:rsidR="003806B0">
        <w:rPr>
          <w:rFonts w:ascii="宋体" w:eastAsia="宋体" w:hAnsi="宋体" w:cs="Times New Roman" w:hint="eastAsia"/>
          <w:szCs w:val="21"/>
        </w:rPr>
        <w:t>，</w:t>
      </w:r>
      <w:r w:rsidR="00A41B96" w:rsidRPr="003B4DBF">
        <w:rPr>
          <w:rFonts w:ascii="宋体" w:eastAsia="宋体" w:hAnsi="宋体" w:cs="Times New Roman" w:hint="eastAsia"/>
          <w:szCs w:val="21"/>
        </w:rPr>
        <w:t>由实验室给出的公式：</w:t>
      </w:r>
    </w:p>
    <w:p w14:paraId="1ADD4048" w14:textId="77777777" w:rsidR="003B4DBF" w:rsidRPr="003B4DBF" w:rsidRDefault="003B4DBF" w:rsidP="00A41B96">
      <w:pPr>
        <w:rPr>
          <w:rFonts w:ascii="宋体" w:eastAsia="宋体" w:hAnsi="宋体" w:cs="Times New Roman"/>
          <w:szCs w:val="21"/>
        </w:rPr>
      </w:pPr>
    </w:p>
    <w:p w14:paraId="45C39CBC" w14:textId="72E63D13" w:rsidR="00A41B96" w:rsidRPr="003B4DBF" w:rsidRDefault="00FF1BDF" w:rsidP="008C01C0">
      <w:pPr>
        <w:ind w:firstLineChars="1400" w:firstLine="2940"/>
        <w:rPr>
          <w:rFonts w:ascii="宋体" w:eastAsia="宋体" w:hAnsi="宋体" w:cs="Times New Roman"/>
          <w:szCs w:val="21"/>
        </w:rPr>
      </w:pPr>
      <m:oMath>
        <m:r>
          <w:rPr>
            <w:rFonts w:ascii="Cambria Math" w:eastAsia="宋体" w:hAnsi="Cambria Math" w:cs="Times New Roman"/>
            <w:szCs w:val="21"/>
          </w:rPr>
          <m:t>B</m:t>
        </m:r>
        <m:r>
          <m:rPr>
            <m:sty m:val="p"/>
          </m:rPr>
          <w:rPr>
            <w:rFonts w:ascii="Cambria Math" w:eastAsia="宋体" w:hAnsi="Cambria Math" w:cs="Times New Roman"/>
            <w:szCs w:val="21"/>
          </w:rPr>
          <m:t>=0.1572</m:t>
        </m:r>
        <m:r>
          <w:rPr>
            <w:rFonts w:ascii="Cambria Math" w:eastAsia="宋体" w:hAnsi="Cambria Math" w:cs="Times New Roman"/>
            <w:szCs w:val="21"/>
          </w:rPr>
          <m:t>I</m:t>
        </m:r>
        <m:r>
          <m:rPr>
            <m:sty m:val="p"/>
          </m:rPr>
          <w:rPr>
            <w:rFonts w:ascii="Cambria Math" w:eastAsia="宋体" w:hAnsi="Cambria Math" w:cs="Times New Roman"/>
            <w:szCs w:val="21"/>
          </w:rPr>
          <m:t>+0.0188</m:t>
        </m:r>
      </m:oMath>
      <w:r w:rsidR="008C01C0">
        <w:rPr>
          <w:rFonts w:ascii="宋体" w:eastAsia="宋体" w:hAnsi="宋体" w:cs="Times New Roman" w:hint="eastAsia"/>
          <w:szCs w:val="21"/>
        </w:rPr>
        <w:t xml:space="preserve"> </w:t>
      </w:r>
      <w:r w:rsidR="008C01C0">
        <w:rPr>
          <w:rFonts w:ascii="宋体" w:eastAsia="宋体" w:hAnsi="宋体" w:cs="Times New Roman"/>
          <w:szCs w:val="21"/>
        </w:rPr>
        <w:t xml:space="preserve">                         </w:t>
      </w:r>
      <w:r w:rsidR="00890593">
        <w:rPr>
          <w:rFonts w:ascii="宋体" w:eastAsia="宋体" w:hAnsi="宋体" w:cs="Times New Roman"/>
          <w:szCs w:val="21"/>
        </w:rPr>
        <w:t xml:space="preserve">    </w:t>
      </w:r>
      <w:r w:rsidR="00890593">
        <w:rPr>
          <w:rFonts w:ascii="宋体" w:eastAsia="宋体" w:hAnsi="宋体" w:cs="Times New Roman" w:hint="eastAsia"/>
          <w:szCs w:val="21"/>
        </w:rPr>
        <w:t>(</w:t>
      </w:r>
      <w:r w:rsidR="00890593">
        <w:rPr>
          <w:rFonts w:ascii="宋体" w:eastAsia="宋体" w:hAnsi="宋体" w:cs="Times New Roman"/>
          <w:szCs w:val="21"/>
        </w:rPr>
        <w:t>2)</w:t>
      </w:r>
    </w:p>
    <w:p w14:paraId="78047D14" w14:textId="77777777" w:rsidR="003B4DBF" w:rsidRPr="003B4DBF" w:rsidRDefault="003B4DBF" w:rsidP="00A41B96">
      <w:pPr>
        <w:rPr>
          <w:rFonts w:ascii="宋体" w:eastAsia="宋体" w:hAnsi="宋体" w:cs="Times New Roman"/>
          <w:szCs w:val="21"/>
        </w:rPr>
      </w:pPr>
    </w:p>
    <w:p w14:paraId="77FBDD56" w14:textId="416DB744" w:rsidR="00A41B96" w:rsidRDefault="00A41B96" w:rsidP="00A41B96">
      <w:pPr>
        <w:rPr>
          <w:rFonts w:ascii="宋体" w:eastAsia="宋体" w:hAnsi="宋体" w:cs="Times New Roman"/>
          <w:szCs w:val="21"/>
        </w:rPr>
      </w:pPr>
      <w:r w:rsidRPr="003B4DBF">
        <w:rPr>
          <w:rFonts w:ascii="宋体" w:eastAsia="宋体" w:hAnsi="宋体" w:cs="Times New Roman" w:hint="eastAsia"/>
          <w:szCs w:val="21"/>
        </w:rPr>
        <w:t>可以得到磁</w:t>
      </w:r>
      <w:r w:rsidR="003806B0">
        <w:rPr>
          <w:rFonts w:ascii="宋体" w:eastAsia="宋体" w:hAnsi="宋体" w:cs="Times New Roman" w:hint="eastAsia"/>
          <w:szCs w:val="21"/>
        </w:rPr>
        <w:t>感应强度</w:t>
      </w:r>
      <w:r w:rsidRPr="003B4DBF">
        <w:rPr>
          <w:rFonts w:ascii="宋体" w:eastAsia="宋体" w:hAnsi="宋体" w:cs="Times New Roman" w:hint="eastAsia"/>
          <w:szCs w:val="21"/>
        </w:rPr>
        <w:t>为</w:t>
      </w:r>
      <w:r w:rsidRPr="00B06681">
        <w:rPr>
          <w:rFonts w:ascii="宋体" w:eastAsia="宋体" w:hAnsi="宋体" w:cs="Times New Roman" w:hint="eastAsia"/>
          <w:i/>
          <w:iCs/>
          <w:szCs w:val="21"/>
        </w:rPr>
        <w:t>B</w:t>
      </w:r>
      <w:r w:rsidRPr="003B4DBF">
        <w:rPr>
          <w:rFonts w:ascii="宋体" w:eastAsia="宋体" w:hAnsi="宋体" w:cs="Times New Roman" w:hint="eastAsia"/>
          <w:szCs w:val="21"/>
        </w:rPr>
        <w:t>=</w:t>
      </w:r>
      <w:r w:rsidR="003B4DBF" w:rsidRPr="003B4DBF">
        <w:rPr>
          <w:rFonts w:ascii="宋体" w:eastAsia="宋体" w:hAnsi="宋体" w:cs="Times New Roman"/>
          <w:szCs w:val="21"/>
        </w:rPr>
        <w:t>0.31355 T</w:t>
      </w:r>
      <w:r w:rsidR="003B4DBF" w:rsidRPr="003B4DBF">
        <w:rPr>
          <w:rFonts w:ascii="宋体" w:eastAsia="宋体" w:hAnsi="宋体" w:cs="Times New Roman" w:hint="eastAsia"/>
          <w:szCs w:val="21"/>
        </w:rPr>
        <w:t>，</w:t>
      </w:r>
      <w:r w:rsidR="003B4DBF">
        <w:rPr>
          <w:rFonts w:ascii="宋体" w:eastAsia="宋体" w:hAnsi="宋体" w:cs="Times New Roman" w:hint="eastAsia"/>
          <w:szCs w:val="21"/>
        </w:rPr>
        <w:t>再由达到电子自旋共振的条件：</w:t>
      </w:r>
    </w:p>
    <w:p w14:paraId="7AD46B43" w14:textId="77777777" w:rsidR="00890593" w:rsidRDefault="00890593" w:rsidP="00A41B96">
      <w:pPr>
        <w:rPr>
          <w:rFonts w:ascii="宋体" w:eastAsia="宋体" w:hAnsi="宋体" w:cs="Times New Roman"/>
          <w:szCs w:val="21"/>
        </w:rPr>
      </w:pPr>
    </w:p>
    <w:p w14:paraId="7617370D" w14:textId="7733AFB8" w:rsidR="003B4DBF" w:rsidRPr="00F13009" w:rsidRDefault="00FF1BDF" w:rsidP="00890593">
      <w:pPr>
        <w:ind w:firstLineChars="1600" w:firstLine="3360"/>
        <w:rPr>
          <w:rFonts w:ascii="宋体" w:eastAsia="宋体" w:hAnsi="宋体" w:cs="Times New Roman"/>
          <w:szCs w:val="21"/>
        </w:rPr>
      </w:pPr>
      <m:oMath>
        <m:r>
          <m:rPr>
            <m:sty m:val="p"/>
          </m:rPr>
          <w:rPr>
            <w:rFonts w:ascii="Cambria Math" w:eastAsia="宋体" w:hAnsi="Cambria Math" w:cs="Times New Roman"/>
            <w:szCs w:val="21"/>
          </w:rPr>
          <m:t>2π</m:t>
        </m:r>
        <m:r>
          <w:rPr>
            <w:rFonts w:ascii="Cambria Math" w:eastAsia="宋体" w:hAnsi="Cambria Math" w:cs="Times New Roman"/>
            <w:szCs w:val="21"/>
          </w:rPr>
          <m:t>f</m:t>
        </m:r>
        <m:r>
          <m:rPr>
            <m:sty m:val="p"/>
          </m:rPr>
          <w:rPr>
            <w:rFonts w:ascii="Cambria Math" w:eastAsia="宋体" w:hAnsi="Cambria Math" w:cs="Times New Roman"/>
            <w:szCs w:val="21"/>
          </w:rPr>
          <m:t>=g</m:t>
        </m:r>
        <m:f>
          <m:fPr>
            <m:ctrlPr>
              <w:rPr>
                <w:rFonts w:ascii="Cambria Math" w:eastAsia="宋体" w:hAnsi="Cambria Math" w:cs="Times New Roman"/>
                <w:iCs/>
                <w:szCs w:val="21"/>
              </w:rPr>
            </m:ctrlPr>
          </m:fPr>
          <m:num>
            <m:r>
              <m:rPr>
                <m:sty m:val="p"/>
              </m:rPr>
              <w:rPr>
                <w:rFonts w:ascii="Cambria Math" w:eastAsia="宋体" w:hAnsi="Cambria Math" w:cs="Times New Roman"/>
                <w:szCs w:val="21"/>
              </w:rPr>
              <m:t>ⅇ</m:t>
            </m:r>
          </m:num>
          <m:den>
            <m:r>
              <m:rPr>
                <m:sty m:val="p"/>
              </m:rPr>
              <w:rPr>
                <w:rFonts w:ascii="Cambria Math" w:eastAsia="宋体" w:hAnsi="Cambria Math" w:cs="Times New Roman"/>
                <w:szCs w:val="21"/>
              </w:rPr>
              <m:t>2</m:t>
            </m:r>
            <m:r>
              <m:rPr>
                <m:sty m:val="p"/>
              </m:rPr>
              <w:rPr>
                <w:rFonts w:ascii="Cambria Math" w:eastAsia="宋体" w:hAnsi="Cambria Math" w:cs="Times New Roman" w:hint="eastAsia"/>
                <w:szCs w:val="21"/>
              </w:rPr>
              <m:t>m</m:t>
            </m:r>
          </m:den>
        </m:f>
        <m:r>
          <w:rPr>
            <w:rFonts w:ascii="Cambria Math" w:eastAsia="宋体" w:hAnsi="Cambria Math" w:cs="Times New Roman"/>
            <w:szCs w:val="21"/>
          </w:rPr>
          <m:t>B</m:t>
        </m:r>
      </m:oMath>
      <w:r w:rsidR="00890593">
        <w:rPr>
          <w:rFonts w:ascii="宋体" w:eastAsia="宋体" w:hAnsi="宋体" w:cs="Times New Roman" w:hint="eastAsia"/>
          <w:szCs w:val="21"/>
        </w:rPr>
        <w:t xml:space="preserve"> </w:t>
      </w:r>
      <w:r w:rsidR="00890593">
        <w:rPr>
          <w:rFonts w:ascii="宋体" w:eastAsia="宋体" w:hAnsi="宋体" w:cs="Times New Roman"/>
          <w:szCs w:val="21"/>
        </w:rPr>
        <w:t xml:space="preserve">                                </w:t>
      </w:r>
      <w:r w:rsidR="00890593">
        <w:rPr>
          <w:rFonts w:ascii="宋体" w:eastAsia="宋体" w:hAnsi="宋体" w:cs="Times New Roman" w:hint="eastAsia"/>
          <w:szCs w:val="21"/>
        </w:rPr>
        <w:t>(</w:t>
      </w:r>
      <w:r w:rsidR="00890593">
        <w:rPr>
          <w:rFonts w:ascii="宋体" w:eastAsia="宋体" w:hAnsi="宋体" w:cs="Times New Roman"/>
          <w:szCs w:val="21"/>
        </w:rPr>
        <w:t>3)</w:t>
      </w:r>
    </w:p>
    <w:p w14:paraId="5376897B" w14:textId="77777777" w:rsidR="00F13009" w:rsidRPr="00FF1BDF" w:rsidRDefault="00F13009" w:rsidP="00A41B96">
      <w:pPr>
        <w:rPr>
          <w:rFonts w:ascii="宋体" w:eastAsia="宋体" w:hAnsi="宋体" w:cs="Times New Roman"/>
          <w:iCs/>
          <w:szCs w:val="21"/>
        </w:rPr>
      </w:pPr>
    </w:p>
    <w:p w14:paraId="23122CE6" w14:textId="012AE65D" w:rsidR="00FF1BDF" w:rsidRDefault="00F13009" w:rsidP="00A41B96">
      <w:pPr>
        <w:rPr>
          <w:rFonts w:ascii="宋体" w:eastAsia="宋体" w:hAnsi="宋体" w:cs="Times New Roman"/>
          <w:szCs w:val="21"/>
        </w:rPr>
      </w:pPr>
      <w:r>
        <w:rPr>
          <w:rFonts w:ascii="宋体" w:eastAsia="宋体" w:hAnsi="宋体" w:cs="Times New Roman" w:hint="eastAsia"/>
          <w:szCs w:val="21"/>
        </w:rPr>
        <w:t>其中e为电子电荷量，m为电子质量，</w:t>
      </w:r>
      <w:r w:rsidR="00FF1BDF">
        <w:rPr>
          <w:rFonts w:ascii="宋体" w:eastAsia="宋体" w:hAnsi="宋体" w:cs="Times New Roman" w:hint="eastAsia"/>
          <w:szCs w:val="21"/>
        </w:rPr>
        <w:t>进而可以得到朗德因子g=</w:t>
      </w:r>
      <w:r w:rsidR="00FF1BDF">
        <w:rPr>
          <w:rFonts w:ascii="宋体" w:eastAsia="宋体" w:hAnsi="宋体" w:cs="Times New Roman"/>
          <w:szCs w:val="21"/>
        </w:rPr>
        <w:t>2.08316</w:t>
      </w:r>
      <w:r w:rsidR="00FF1BDF">
        <w:rPr>
          <w:rFonts w:ascii="宋体" w:eastAsia="宋体" w:hAnsi="宋体" w:cs="Times New Roman" w:hint="eastAsia"/>
          <w:szCs w:val="21"/>
        </w:rPr>
        <w:t>，而朗德因子g的真值为2</w:t>
      </w:r>
      <w:r w:rsidR="00FF1BDF">
        <w:rPr>
          <w:rFonts w:ascii="宋体" w:eastAsia="宋体" w:hAnsi="宋体" w:cs="Times New Roman"/>
          <w:szCs w:val="21"/>
        </w:rPr>
        <w:t>.002319304402</w:t>
      </w:r>
      <w:r w:rsidR="00FF1BDF">
        <w:rPr>
          <w:rFonts w:ascii="宋体" w:eastAsia="宋体" w:hAnsi="宋体" w:cs="Times New Roman" w:hint="eastAsia"/>
          <w:szCs w:val="21"/>
        </w:rPr>
        <w:t>，</w:t>
      </w:r>
      <w:r>
        <w:rPr>
          <w:rFonts w:ascii="宋体" w:eastAsia="宋体" w:hAnsi="宋体" w:cs="Times New Roman" w:hint="eastAsia"/>
          <w:szCs w:val="21"/>
        </w:rPr>
        <w:t>相对误差大小为4</w:t>
      </w:r>
      <w:r>
        <w:rPr>
          <w:rFonts w:ascii="宋体" w:eastAsia="宋体" w:hAnsi="宋体" w:cs="Times New Roman"/>
          <w:szCs w:val="21"/>
        </w:rPr>
        <w:t>.037</w:t>
      </w:r>
      <w:r>
        <w:rPr>
          <w:rFonts w:ascii="宋体" w:eastAsia="宋体" w:hAnsi="宋体" w:cs="Times New Roman" w:hint="eastAsia"/>
          <w:szCs w:val="21"/>
        </w:rPr>
        <w:t>%，实验结果与理论比较好地相符</w:t>
      </w:r>
      <w:r w:rsidR="00B06681">
        <w:rPr>
          <w:rFonts w:ascii="宋体" w:eastAsia="宋体" w:hAnsi="宋体" w:cs="Times New Roman" w:hint="eastAsia"/>
          <w:szCs w:val="21"/>
        </w:rPr>
        <w:t>，</w:t>
      </w:r>
      <w:r w:rsidR="008A7E71">
        <w:rPr>
          <w:rFonts w:ascii="宋体" w:eastAsia="宋体" w:hAnsi="宋体" w:cs="Times New Roman" w:hint="eastAsia"/>
          <w:szCs w:val="21"/>
        </w:rPr>
        <w:t>误差分析见“实验分析”</w:t>
      </w:r>
      <w:r>
        <w:rPr>
          <w:rFonts w:ascii="宋体" w:eastAsia="宋体" w:hAnsi="宋体" w:cs="Times New Roman" w:hint="eastAsia"/>
          <w:szCs w:val="21"/>
        </w:rPr>
        <w:t>。</w:t>
      </w:r>
    </w:p>
    <w:p w14:paraId="3286B90B" w14:textId="77777777" w:rsidR="00A373E9" w:rsidRPr="003B4DBF" w:rsidRDefault="00A373E9" w:rsidP="00A41B96">
      <w:pPr>
        <w:rPr>
          <w:rFonts w:ascii="宋体" w:eastAsia="宋体" w:hAnsi="宋体" w:cs="Times New Roman"/>
          <w:szCs w:val="21"/>
        </w:rPr>
      </w:pPr>
    </w:p>
    <w:p w14:paraId="51363192" w14:textId="31DA4EFF" w:rsidR="005B464A" w:rsidRDefault="005B464A" w:rsidP="005771E2">
      <w:pPr>
        <w:rPr>
          <w:rFonts w:ascii="宋体" w:eastAsia="宋体" w:hAnsi="宋体" w:cs="Times New Roman"/>
          <w:szCs w:val="21"/>
        </w:rPr>
      </w:pPr>
      <w:r w:rsidRPr="00AC2F4B">
        <w:rPr>
          <w:rFonts w:ascii="宋体" w:eastAsia="宋体" w:hAnsi="宋体" w:cs="Times New Roman" w:hint="eastAsia"/>
          <w:szCs w:val="21"/>
        </w:rPr>
        <w:t>3</w:t>
      </w:r>
      <w:r w:rsidRPr="00AC2F4B">
        <w:rPr>
          <w:rFonts w:ascii="宋体" w:eastAsia="宋体" w:hAnsi="宋体" w:cs="Times New Roman"/>
          <w:szCs w:val="21"/>
        </w:rPr>
        <w:t>.1.2</w:t>
      </w:r>
      <w:r w:rsidRPr="00AC2F4B">
        <w:rPr>
          <w:rFonts w:ascii="宋体" w:eastAsia="宋体" w:hAnsi="宋体" w:cs="Times New Roman" w:hint="eastAsia"/>
          <w:szCs w:val="21"/>
        </w:rPr>
        <w:t>铁磁共振</w:t>
      </w:r>
    </w:p>
    <w:p w14:paraId="1F155206" w14:textId="77777777" w:rsidR="008F1621" w:rsidRPr="00AC2F4B" w:rsidRDefault="008F1621" w:rsidP="005771E2">
      <w:pPr>
        <w:rPr>
          <w:rFonts w:ascii="宋体" w:eastAsia="宋体" w:hAnsi="宋体" w:cs="Times New Roman"/>
          <w:szCs w:val="21"/>
        </w:rPr>
      </w:pPr>
    </w:p>
    <w:p w14:paraId="201F3D63" w14:textId="05C1FFB6" w:rsidR="00B849C0" w:rsidRDefault="00E45B05" w:rsidP="005A2C66">
      <w:pPr>
        <w:ind w:firstLineChars="200" w:firstLine="420"/>
        <w:rPr>
          <w:rFonts w:ascii="宋体" w:eastAsia="宋体" w:hAnsi="宋体" w:cs="Times New Roman"/>
          <w:szCs w:val="21"/>
        </w:rPr>
      </w:pPr>
      <w:r>
        <w:rPr>
          <w:rFonts w:ascii="宋体" w:eastAsia="宋体" w:hAnsi="宋体" w:cs="Times New Roman" w:hint="eastAsia"/>
          <w:szCs w:val="21"/>
        </w:rPr>
        <w:t>将上面电子自旋共振实验的环形</w:t>
      </w:r>
      <w:proofErr w:type="gramStart"/>
      <w:r>
        <w:rPr>
          <w:rFonts w:ascii="宋体" w:eastAsia="宋体" w:hAnsi="宋体" w:cs="Times New Roman" w:hint="eastAsia"/>
          <w:szCs w:val="21"/>
        </w:rPr>
        <w:t>器之后</w:t>
      </w:r>
      <w:proofErr w:type="gramEnd"/>
      <w:r>
        <w:rPr>
          <w:rFonts w:ascii="宋体" w:eastAsia="宋体" w:hAnsi="宋体" w:cs="Times New Roman" w:hint="eastAsia"/>
          <w:szCs w:val="21"/>
        </w:rPr>
        <w:t>部分去掉，换为</w:t>
      </w:r>
      <w:r w:rsidR="00E223D1">
        <w:rPr>
          <w:rFonts w:ascii="宋体" w:eastAsia="宋体" w:hAnsi="宋体" w:cs="Times New Roman" w:hint="eastAsia"/>
          <w:szCs w:val="21"/>
        </w:rPr>
        <w:t>传输</w:t>
      </w:r>
      <w:r>
        <w:rPr>
          <w:rFonts w:ascii="宋体" w:eastAsia="宋体" w:hAnsi="宋体" w:cs="Times New Roman" w:hint="eastAsia"/>
          <w:szCs w:val="21"/>
        </w:rPr>
        <w:t>式谐振腔，并接入检测装置，由于透射式谐振腔的</w:t>
      </w:r>
      <w:proofErr w:type="gramStart"/>
      <w:r>
        <w:rPr>
          <w:rFonts w:ascii="宋体" w:eastAsia="宋体" w:hAnsi="宋体" w:cs="Times New Roman" w:hint="eastAsia"/>
          <w:szCs w:val="21"/>
        </w:rPr>
        <w:t>腔长无法</w:t>
      </w:r>
      <w:proofErr w:type="gramEnd"/>
      <w:r>
        <w:rPr>
          <w:rFonts w:ascii="宋体" w:eastAsia="宋体" w:hAnsi="宋体" w:cs="Times New Roman" w:hint="eastAsia"/>
          <w:szCs w:val="21"/>
        </w:rPr>
        <w:t>调节，所以需要设置微波源的微波频率，保证谐振腔谐振条件</w:t>
      </w:r>
      <w:r w:rsidR="005A2C66">
        <w:rPr>
          <w:rFonts w:ascii="宋体" w:eastAsia="宋体" w:hAnsi="宋体" w:cs="Times New Roman" w:hint="eastAsia"/>
          <w:szCs w:val="21"/>
        </w:rPr>
        <w:t>（腔长为波长整数</w:t>
      </w:r>
      <w:proofErr w:type="gramStart"/>
      <w:r w:rsidR="005A2C66">
        <w:rPr>
          <w:rFonts w:ascii="宋体" w:eastAsia="宋体" w:hAnsi="宋体" w:cs="Times New Roman" w:hint="eastAsia"/>
          <w:szCs w:val="21"/>
        </w:rPr>
        <w:t>倍</w:t>
      </w:r>
      <w:proofErr w:type="gramEnd"/>
      <w:r w:rsidR="005A2C66">
        <w:rPr>
          <w:rFonts w:ascii="宋体" w:eastAsia="宋体" w:hAnsi="宋体" w:cs="Times New Roman" w:hint="eastAsia"/>
          <w:szCs w:val="21"/>
        </w:rPr>
        <w:t>）</w:t>
      </w:r>
      <w:r>
        <w:rPr>
          <w:rFonts w:ascii="宋体" w:eastAsia="宋体" w:hAnsi="宋体" w:cs="Times New Roman" w:hint="eastAsia"/>
          <w:szCs w:val="21"/>
        </w:rPr>
        <w:t>能够达到</w:t>
      </w:r>
      <w:r w:rsidR="00B849C0">
        <w:rPr>
          <w:rFonts w:ascii="宋体" w:eastAsia="宋体" w:hAnsi="宋体" w:cs="Times New Roman" w:hint="eastAsia"/>
          <w:szCs w:val="21"/>
        </w:rPr>
        <w:t>，</w:t>
      </w:r>
      <w:r w:rsidR="005A2C66">
        <w:rPr>
          <w:rFonts w:ascii="宋体" w:eastAsia="宋体" w:hAnsi="宋体" w:cs="Times New Roman" w:hint="eastAsia"/>
          <w:szCs w:val="21"/>
        </w:rPr>
        <w:t>此时加入外磁场后，</w:t>
      </w:r>
      <w:r w:rsidR="001924C3">
        <w:rPr>
          <w:rFonts w:ascii="宋体" w:eastAsia="宋体" w:hAnsi="宋体" w:cs="Times New Roman" w:hint="eastAsia"/>
          <w:szCs w:val="21"/>
        </w:rPr>
        <w:t>在磁场作用下，铁氧体磁矩发生进动，</w:t>
      </w:r>
      <w:r w:rsidR="0089146D">
        <w:rPr>
          <w:rFonts w:ascii="宋体" w:eastAsia="宋体" w:hAnsi="宋体" w:cs="Times New Roman" w:hint="eastAsia"/>
          <w:szCs w:val="21"/>
        </w:rPr>
        <w:t>直到磁矩方向与外界磁场方向相同，</w:t>
      </w:r>
      <w:r w:rsidR="001924C3">
        <w:rPr>
          <w:rFonts w:ascii="宋体" w:eastAsia="宋体" w:hAnsi="宋体" w:cs="Times New Roman" w:hint="eastAsia"/>
          <w:szCs w:val="21"/>
        </w:rPr>
        <w:t>而加上交变磁场（微波）后，</w:t>
      </w:r>
      <w:r w:rsidR="0089146D">
        <w:rPr>
          <w:rFonts w:ascii="宋体" w:eastAsia="宋体" w:hAnsi="宋体" w:cs="Times New Roman" w:hint="eastAsia"/>
          <w:szCs w:val="21"/>
        </w:rPr>
        <w:t>磁矩克服阻尼，能够保持进动，也就是发生了共振吸收，需要满足条件：</w:t>
      </w:r>
    </w:p>
    <w:p w14:paraId="7E7B9BB1" w14:textId="77777777" w:rsidR="00890593" w:rsidRDefault="00890593" w:rsidP="005A2C66">
      <w:pPr>
        <w:ind w:firstLineChars="200" w:firstLine="420"/>
        <w:rPr>
          <w:rFonts w:ascii="宋体" w:eastAsia="宋体" w:hAnsi="宋体" w:cs="Times New Roman"/>
          <w:szCs w:val="21"/>
        </w:rPr>
      </w:pPr>
    </w:p>
    <w:p w14:paraId="4C08FEAE" w14:textId="2AAA8241" w:rsidR="0089146D" w:rsidRPr="00890593" w:rsidRDefault="0089146D" w:rsidP="00890593">
      <w:pPr>
        <w:ind w:firstLineChars="1750" w:firstLine="3675"/>
        <w:rPr>
          <w:rFonts w:ascii="宋体" w:eastAsia="宋体" w:hAnsi="宋体" w:cs="Times New Roman"/>
          <w:szCs w:val="21"/>
        </w:rPr>
      </w:pPr>
      <m:oMath>
        <m:r>
          <w:rPr>
            <w:rFonts w:ascii="Cambria Math" w:eastAsia="宋体" w:hAnsi="Cambria Math" w:cs="Times New Roman"/>
            <w:szCs w:val="21"/>
          </w:rPr>
          <m:t>ω=</m:t>
        </m:r>
        <m:r>
          <m:rPr>
            <m:sty m:val="p"/>
          </m:rPr>
          <w:rPr>
            <w:rFonts w:ascii="Cambria Math" w:eastAsia="宋体" w:hAnsi="Cambria Math" w:cs="Times New Roman"/>
            <w:szCs w:val="21"/>
          </w:rPr>
          <m:t>γ</m:t>
        </m:r>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0</m:t>
            </m:r>
          </m:sub>
        </m:sSub>
        <m:r>
          <w:rPr>
            <w:rFonts w:ascii="Cambria Math" w:eastAsia="宋体" w:hAnsi="Cambria Math" w:cs="Times New Roman"/>
            <w:szCs w:val="21"/>
          </w:rPr>
          <m:t>=</m:t>
        </m:r>
        <m:f>
          <m:fPr>
            <m:ctrlPr>
              <w:rPr>
                <w:rFonts w:ascii="Cambria Math" w:eastAsia="宋体" w:hAnsi="Cambria Math" w:cs="Times New Roman"/>
                <w:i/>
                <w:szCs w:val="21"/>
              </w:rPr>
            </m:ctrlPr>
          </m:fPr>
          <m:num>
            <m:r>
              <m:rPr>
                <m:sty m:val="p"/>
              </m:rPr>
              <w:rPr>
                <w:rFonts w:ascii="Cambria Math" w:eastAsia="宋体" w:hAnsi="Cambria Math" w:cs="Times New Roman"/>
                <w:szCs w:val="21"/>
              </w:rPr>
              <m:t>g</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μ</m:t>
                </m:r>
              </m:e>
              <m:sub>
                <m:r>
                  <m:rPr>
                    <m:sty m:val="p"/>
                  </m:rPr>
                  <w:rPr>
                    <w:rFonts w:ascii="Cambria Math" w:eastAsia="宋体" w:hAnsi="Cambria Math" w:cs="Times New Roman"/>
                    <w:szCs w:val="21"/>
                  </w:rPr>
                  <m:t>B</m:t>
                </m:r>
              </m:sub>
            </m:sSub>
          </m:num>
          <m:den>
            <m:r>
              <m:rPr>
                <m:sty m:val="p"/>
              </m:rPr>
              <w:rPr>
                <w:rFonts w:ascii="Cambria Math" w:eastAsia="宋体" w:hAnsi="Cambria Math" w:cs="Times New Roman"/>
                <w:szCs w:val="21"/>
              </w:rPr>
              <m:t>ℏ</m:t>
            </m:r>
          </m:den>
        </m:f>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0</m:t>
            </m:r>
          </m:sub>
        </m:sSub>
      </m:oMath>
      <w:r w:rsidR="00890593">
        <w:rPr>
          <w:rFonts w:ascii="宋体" w:eastAsia="宋体" w:hAnsi="宋体" w:cs="Times New Roman" w:hint="eastAsia"/>
          <w:szCs w:val="21"/>
        </w:rPr>
        <w:t xml:space="preserve"> </w:t>
      </w:r>
      <w:r w:rsidR="00890593">
        <w:rPr>
          <w:rFonts w:ascii="宋体" w:eastAsia="宋体" w:hAnsi="宋体" w:cs="Times New Roman"/>
          <w:szCs w:val="21"/>
        </w:rPr>
        <w:t xml:space="preserve">                          </w:t>
      </w:r>
      <w:r w:rsidR="00890593">
        <w:rPr>
          <w:rFonts w:ascii="宋体" w:eastAsia="宋体" w:hAnsi="宋体" w:cs="Times New Roman" w:hint="eastAsia"/>
          <w:szCs w:val="21"/>
        </w:rPr>
        <w:t>(</w:t>
      </w:r>
      <w:r w:rsidR="00890593">
        <w:rPr>
          <w:rFonts w:ascii="宋体" w:eastAsia="宋体" w:hAnsi="宋体" w:cs="Times New Roman"/>
          <w:szCs w:val="21"/>
        </w:rPr>
        <w:t>4)</w:t>
      </w:r>
    </w:p>
    <w:p w14:paraId="0999C1AF" w14:textId="77777777" w:rsidR="00890593" w:rsidRPr="0089146D" w:rsidRDefault="00890593" w:rsidP="005A2C66">
      <w:pPr>
        <w:ind w:firstLineChars="200" w:firstLine="420"/>
        <w:rPr>
          <w:rFonts w:ascii="宋体" w:eastAsia="宋体" w:hAnsi="宋体" w:cs="Times New Roman"/>
          <w:szCs w:val="21"/>
        </w:rPr>
      </w:pPr>
    </w:p>
    <w:p w14:paraId="5CE994FB" w14:textId="4EC34621" w:rsidR="0089146D" w:rsidRDefault="0089146D" w:rsidP="0089146D">
      <w:pPr>
        <w:rPr>
          <w:rFonts w:ascii="宋体" w:eastAsia="宋体" w:hAnsi="宋体" w:cs="Times New Roman"/>
          <w:szCs w:val="21"/>
        </w:rPr>
      </w:pPr>
      <w:r>
        <w:rPr>
          <w:rFonts w:ascii="宋体" w:eastAsia="宋体" w:hAnsi="宋体" w:cs="Times New Roman" w:hint="eastAsia"/>
          <w:szCs w:val="21"/>
        </w:rPr>
        <w:t>其中</w:t>
      </w:r>
      <m:oMath>
        <m:r>
          <w:rPr>
            <w:rFonts w:ascii="Cambria Math" w:eastAsia="宋体" w:hAnsi="Cambria Math" w:cs="Times New Roman"/>
            <w:szCs w:val="21"/>
          </w:rPr>
          <m:t>ω</m:t>
        </m:r>
      </m:oMath>
      <w:r>
        <w:rPr>
          <w:rFonts w:ascii="宋体" w:eastAsia="宋体" w:hAnsi="宋体" w:cs="Times New Roman" w:hint="eastAsia"/>
          <w:szCs w:val="21"/>
        </w:rPr>
        <w:t>为微波角频率，γ为回磁比，g为朗德因子，</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μ</m:t>
            </m:r>
          </m:e>
          <m:sub>
            <m:r>
              <m:rPr>
                <m:sty m:val="p"/>
              </m:rPr>
              <w:rPr>
                <w:rFonts w:ascii="Cambria Math" w:eastAsia="宋体" w:hAnsi="Cambria Math" w:cs="Times New Roman"/>
                <w:szCs w:val="21"/>
              </w:rPr>
              <m:t>B</m:t>
            </m:r>
          </m:sub>
        </m:sSub>
      </m:oMath>
      <w:r>
        <w:rPr>
          <w:rFonts w:ascii="宋体" w:eastAsia="宋体" w:hAnsi="宋体" w:cs="Times New Roman" w:hint="eastAsia"/>
          <w:szCs w:val="21"/>
        </w:rPr>
        <w:t>为玻尔磁子，由此关系，测得铁磁共振发生时，对应的微波频率以及相应的磁感应强度，就可以得出朗德因子g和</w:t>
      </w:r>
      <w:proofErr w:type="gramStart"/>
      <w:r>
        <w:rPr>
          <w:rFonts w:ascii="宋体" w:eastAsia="宋体" w:hAnsi="宋体" w:cs="Times New Roman" w:hint="eastAsia"/>
          <w:szCs w:val="21"/>
        </w:rPr>
        <w:t>回磁比</w:t>
      </w:r>
      <w:proofErr w:type="gramEnd"/>
      <w:r>
        <w:rPr>
          <w:rFonts w:ascii="宋体" w:eastAsia="宋体" w:hAnsi="宋体" w:cs="Times New Roman" w:hint="eastAsia"/>
          <w:szCs w:val="21"/>
        </w:rPr>
        <w:t>γ。</w:t>
      </w:r>
    </w:p>
    <w:p w14:paraId="34664631" w14:textId="2C86683A" w:rsidR="0089146D" w:rsidRDefault="0089146D" w:rsidP="0089146D">
      <w:pPr>
        <w:ind w:firstLineChars="200" w:firstLine="420"/>
        <w:rPr>
          <w:rFonts w:ascii="宋体" w:eastAsia="宋体" w:hAnsi="宋体" w:cs="Times New Roman"/>
          <w:szCs w:val="21"/>
        </w:rPr>
      </w:pPr>
      <w:r>
        <w:rPr>
          <w:rFonts w:ascii="宋体" w:eastAsia="宋体" w:hAnsi="宋体" w:cs="Times New Roman" w:hint="eastAsia"/>
          <w:szCs w:val="21"/>
        </w:rPr>
        <w:t>实验时，调谐后，加上电磁铁，利用电磁铁同时给样品加上稳恒磁场和交变磁场，并不断变化稳恒磁场的值，直到检测装置的示波器上出现明显共振图样，则</w:t>
      </w:r>
      <w:commentRangeStart w:id="130"/>
      <w:r>
        <w:rPr>
          <w:rFonts w:ascii="宋体" w:eastAsia="宋体" w:hAnsi="宋体" w:cs="Times New Roman" w:hint="eastAsia"/>
          <w:szCs w:val="21"/>
        </w:rPr>
        <w:t>关闭</w:t>
      </w:r>
      <w:ins w:id="131" w:author="张 鸿琳" w:date="2021-04-04T18:49:00Z">
        <w:r w:rsidR="009C350F">
          <w:rPr>
            <w:rFonts w:ascii="宋体" w:eastAsia="宋体" w:hAnsi="宋体" w:cs="Times New Roman" w:hint="eastAsia"/>
            <w:color w:val="FF0000"/>
            <w:szCs w:val="21"/>
          </w:rPr>
          <w:t>电磁铁扫场的</w:t>
        </w:r>
      </w:ins>
      <w:r>
        <w:rPr>
          <w:rFonts w:ascii="宋体" w:eastAsia="宋体" w:hAnsi="宋体" w:cs="Times New Roman" w:hint="eastAsia"/>
          <w:szCs w:val="21"/>
        </w:rPr>
        <w:t>交变磁场</w:t>
      </w:r>
      <w:commentRangeEnd w:id="130"/>
      <w:r w:rsidR="00D03627">
        <w:rPr>
          <w:rStyle w:val="aa"/>
        </w:rPr>
        <w:commentReference w:id="130"/>
      </w:r>
      <w:r>
        <w:rPr>
          <w:rFonts w:ascii="宋体" w:eastAsia="宋体" w:hAnsi="宋体" w:cs="Times New Roman" w:hint="eastAsia"/>
          <w:szCs w:val="21"/>
        </w:rPr>
        <w:t>，在共振磁场附近，变化磁感应强度值，</w:t>
      </w:r>
      <w:r w:rsidR="00245086">
        <w:rPr>
          <w:rFonts w:ascii="宋体" w:eastAsia="宋体" w:hAnsi="宋体" w:cs="Times New Roman" w:hint="eastAsia"/>
          <w:szCs w:val="21"/>
        </w:rPr>
        <w:t>记录相应的检测装置测出的微波功率，由此可以绘制P</w:t>
      </w:r>
      <w:r w:rsidR="00245086">
        <w:rPr>
          <w:rFonts w:ascii="宋体" w:eastAsia="宋体" w:hAnsi="宋体" w:cs="Times New Roman"/>
          <w:szCs w:val="21"/>
        </w:rPr>
        <w:t>-B</w:t>
      </w:r>
      <w:r w:rsidR="00245086">
        <w:rPr>
          <w:rFonts w:ascii="宋体" w:eastAsia="宋体" w:hAnsi="宋体" w:cs="Times New Roman" w:hint="eastAsia"/>
          <w:szCs w:val="21"/>
        </w:rPr>
        <w:t>曲线。</w:t>
      </w:r>
    </w:p>
    <w:p w14:paraId="1854B147" w14:textId="157EE94F" w:rsidR="00245086" w:rsidRDefault="00177793" w:rsidP="00D05D67">
      <w:pPr>
        <w:ind w:firstLineChars="200" w:firstLine="420"/>
        <w:rPr>
          <w:rFonts w:ascii="宋体" w:eastAsia="宋体" w:hAnsi="宋体" w:cs="Times New Roman"/>
          <w:szCs w:val="21"/>
        </w:rPr>
      </w:pPr>
      <w:r>
        <w:rPr>
          <w:rFonts w:ascii="宋体" w:eastAsia="宋体" w:hAnsi="宋体" w:cs="Times New Roman" w:hint="eastAsia"/>
          <w:szCs w:val="21"/>
        </w:rPr>
        <w:t>本次实验，</w:t>
      </w:r>
      <w:r w:rsidR="00D05D67">
        <w:rPr>
          <w:rFonts w:ascii="宋体" w:eastAsia="宋体" w:hAnsi="宋体" w:cs="Times New Roman" w:hint="eastAsia"/>
          <w:szCs w:val="21"/>
        </w:rPr>
        <w:t>经测量，传输式谐振腔长为1</w:t>
      </w:r>
      <w:r w:rsidR="00D05D67">
        <w:rPr>
          <w:rFonts w:ascii="宋体" w:eastAsia="宋体" w:hAnsi="宋体" w:cs="Times New Roman"/>
          <w:szCs w:val="21"/>
        </w:rPr>
        <w:t>93.5</w:t>
      </w:r>
      <w:r w:rsidR="00D05D67">
        <w:rPr>
          <w:rFonts w:ascii="宋体" w:eastAsia="宋体" w:hAnsi="宋体" w:cs="Times New Roman" w:hint="eastAsia"/>
          <w:szCs w:val="21"/>
        </w:rPr>
        <w:t>mm，</w:t>
      </w:r>
      <w:r w:rsidR="00AE28A8">
        <w:rPr>
          <w:rFonts w:ascii="宋体" w:eastAsia="宋体" w:hAnsi="宋体" w:cs="Times New Roman" w:hint="eastAsia"/>
          <w:szCs w:val="21"/>
        </w:rPr>
        <w:t>利用公式(</w:t>
      </w:r>
      <w:r w:rsidR="00AE28A8">
        <w:rPr>
          <w:rFonts w:ascii="宋体" w:eastAsia="宋体" w:hAnsi="宋体" w:cs="Times New Roman"/>
          <w:szCs w:val="21"/>
        </w:rPr>
        <w:t>1)</w:t>
      </w:r>
      <w:r w:rsidR="00D05D67">
        <w:rPr>
          <w:rFonts w:ascii="宋体" w:eastAsia="宋体" w:hAnsi="宋体" w:cs="Times New Roman" w:hint="eastAsia"/>
          <w:szCs w:val="21"/>
        </w:rPr>
        <w:t>计算并经过调节，得出微波频率为9</w:t>
      </w:r>
      <w:r w:rsidR="00D05D67">
        <w:rPr>
          <w:rFonts w:ascii="宋体" w:eastAsia="宋体" w:hAnsi="宋体" w:cs="Times New Roman"/>
          <w:szCs w:val="21"/>
        </w:rPr>
        <w:t>.091 GH</w:t>
      </w:r>
      <w:r w:rsidR="00D05D67">
        <w:rPr>
          <w:rFonts w:ascii="宋体" w:eastAsia="宋体" w:hAnsi="宋体" w:cs="Times New Roman" w:hint="eastAsia"/>
          <w:szCs w:val="21"/>
        </w:rPr>
        <w:t>z，并且在示波器出现共振现象后，关闭扫场，调节电磁铁电流，</w:t>
      </w:r>
      <w:r w:rsidR="00245086">
        <w:rPr>
          <w:rFonts w:ascii="宋体" w:eastAsia="宋体" w:hAnsi="宋体" w:cs="Times New Roman" w:hint="eastAsia"/>
          <w:szCs w:val="21"/>
        </w:rPr>
        <w:t>得到以下数据：</w:t>
      </w:r>
    </w:p>
    <w:p w14:paraId="42F003F6" w14:textId="77777777" w:rsidR="008D6E0E" w:rsidRDefault="008D6E0E" w:rsidP="0089146D">
      <w:pPr>
        <w:ind w:firstLineChars="200" w:firstLine="420"/>
        <w:rPr>
          <w:rFonts w:ascii="宋体" w:eastAsia="宋体" w:hAnsi="宋体" w:cs="Times New Roman"/>
          <w:szCs w:val="21"/>
        </w:rPr>
      </w:pPr>
    </w:p>
    <w:p w14:paraId="1E19C30F" w14:textId="404AB1A1" w:rsidR="008F1621" w:rsidRPr="008D6E0E" w:rsidRDefault="008D6E0E" w:rsidP="008D6E0E">
      <w:pPr>
        <w:jc w:val="center"/>
        <w:rPr>
          <w:rFonts w:ascii="黑体" w:eastAsia="黑体" w:hAnsi="黑体" w:cs="Times New Roman"/>
          <w:szCs w:val="21"/>
        </w:rPr>
      </w:pPr>
      <w:r w:rsidRPr="008D6E0E">
        <w:rPr>
          <w:rFonts w:ascii="黑体" w:eastAsia="黑体" w:hAnsi="黑体" w:cs="Times New Roman" w:hint="eastAsia"/>
          <w:szCs w:val="21"/>
        </w:rPr>
        <w:t>表1</w:t>
      </w:r>
      <w:r w:rsidRPr="008D6E0E">
        <w:rPr>
          <w:rFonts w:ascii="黑体" w:eastAsia="黑体" w:hAnsi="黑体" w:cs="Times New Roman"/>
          <w:szCs w:val="21"/>
        </w:rPr>
        <w:t xml:space="preserve"> </w:t>
      </w:r>
      <w:r w:rsidRPr="008D6E0E">
        <w:rPr>
          <w:rFonts w:ascii="黑体" w:eastAsia="黑体" w:hAnsi="黑体" w:cs="Times New Roman" w:hint="eastAsia"/>
          <w:szCs w:val="21"/>
        </w:rPr>
        <w:t>铁磁共振实验数据</w:t>
      </w:r>
    </w:p>
    <w:tbl>
      <w:tblPr>
        <w:tblStyle w:val="af"/>
        <w:tblW w:w="0" w:type="auto"/>
        <w:tblLook w:val="04A0" w:firstRow="1" w:lastRow="0" w:firstColumn="1" w:lastColumn="0" w:noHBand="0" w:noVBand="1"/>
      </w:tblPr>
      <w:tblGrid>
        <w:gridCol w:w="2074"/>
        <w:gridCol w:w="2074"/>
        <w:gridCol w:w="2074"/>
        <w:gridCol w:w="2074"/>
      </w:tblGrid>
      <w:tr w:rsidR="00245086" w14:paraId="3EAFE9E9" w14:textId="77777777" w:rsidTr="00245086">
        <w:tc>
          <w:tcPr>
            <w:tcW w:w="2074" w:type="dxa"/>
          </w:tcPr>
          <w:p w14:paraId="4E6D25C4" w14:textId="2D99278C" w:rsidR="00245086" w:rsidRPr="00034450" w:rsidRDefault="00245086" w:rsidP="00096C6B">
            <w:pPr>
              <w:jc w:val="center"/>
              <w:rPr>
                <w:rFonts w:ascii="宋体" w:eastAsia="宋体" w:hAnsi="宋体" w:cs="Times New Roman"/>
                <w:sz w:val="15"/>
                <w:szCs w:val="15"/>
              </w:rPr>
            </w:pPr>
            <w:r w:rsidRPr="00034450">
              <w:rPr>
                <w:rFonts w:ascii="宋体" w:eastAsia="宋体" w:hAnsi="宋体" w:cs="Times New Roman" w:hint="eastAsia"/>
                <w:sz w:val="15"/>
                <w:szCs w:val="15"/>
              </w:rPr>
              <w:t>电磁铁电流（A）</w:t>
            </w:r>
          </w:p>
        </w:tc>
        <w:tc>
          <w:tcPr>
            <w:tcW w:w="2074" w:type="dxa"/>
          </w:tcPr>
          <w:p w14:paraId="4C4EB761" w14:textId="46642FCC" w:rsidR="00245086" w:rsidRPr="00034450" w:rsidRDefault="00245086" w:rsidP="00096C6B">
            <w:pPr>
              <w:jc w:val="center"/>
              <w:rPr>
                <w:rFonts w:ascii="宋体" w:eastAsia="宋体" w:hAnsi="宋体" w:cs="Times New Roman"/>
                <w:sz w:val="15"/>
                <w:szCs w:val="15"/>
              </w:rPr>
            </w:pPr>
            <w:r w:rsidRPr="00034450">
              <w:rPr>
                <w:rFonts w:ascii="宋体" w:eastAsia="宋体" w:hAnsi="宋体" w:cs="Times New Roman" w:hint="eastAsia"/>
                <w:sz w:val="15"/>
                <w:szCs w:val="15"/>
              </w:rPr>
              <w:t>检测装置电流（μA）</w:t>
            </w:r>
          </w:p>
        </w:tc>
        <w:tc>
          <w:tcPr>
            <w:tcW w:w="2074" w:type="dxa"/>
          </w:tcPr>
          <w:p w14:paraId="02DDE2A7" w14:textId="5140F345" w:rsidR="00245086" w:rsidRPr="00034450" w:rsidRDefault="00245086" w:rsidP="00096C6B">
            <w:pPr>
              <w:jc w:val="center"/>
              <w:rPr>
                <w:rFonts w:ascii="宋体" w:eastAsia="宋体" w:hAnsi="宋体" w:cs="Times New Roman"/>
                <w:sz w:val="15"/>
                <w:szCs w:val="15"/>
              </w:rPr>
            </w:pPr>
            <w:r w:rsidRPr="00034450">
              <w:rPr>
                <w:rFonts w:ascii="宋体" w:eastAsia="宋体" w:hAnsi="宋体" w:cs="Times New Roman" w:hint="eastAsia"/>
                <w:sz w:val="15"/>
                <w:szCs w:val="15"/>
              </w:rPr>
              <w:t>电磁铁电流（A）</w:t>
            </w:r>
          </w:p>
        </w:tc>
        <w:tc>
          <w:tcPr>
            <w:tcW w:w="2074" w:type="dxa"/>
          </w:tcPr>
          <w:p w14:paraId="154CCF0D" w14:textId="48E8A8F6" w:rsidR="00245086" w:rsidRPr="00034450" w:rsidRDefault="00245086" w:rsidP="00096C6B">
            <w:pPr>
              <w:jc w:val="center"/>
              <w:rPr>
                <w:rFonts w:ascii="宋体" w:eastAsia="宋体" w:hAnsi="宋体" w:cs="Times New Roman"/>
                <w:sz w:val="15"/>
                <w:szCs w:val="15"/>
              </w:rPr>
            </w:pPr>
            <w:r w:rsidRPr="00034450">
              <w:rPr>
                <w:rFonts w:ascii="宋体" w:eastAsia="宋体" w:hAnsi="宋体" w:cs="Times New Roman" w:hint="eastAsia"/>
                <w:sz w:val="15"/>
                <w:szCs w:val="15"/>
              </w:rPr>
              <w:t>检测装置电流（μA）</w:t>
            </w:r>
          </w:p>
        </w:tc>
      </w:tr>
      <w:tr w:rsidR="00245086" w14:paraId="0F908351" w14:textId="77777777" w:rsidTr="00245086">
        <w:tc>
          <w:tcPr>
            <w:tcW w:w="2074" w:type="dxa"/>
          </w:tcPr>
          <w:p w14:paraId="7DAD655C" w14:textId="4C49162C"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.821</w:t>
            </w:r>
          </w:p>
        </w:tc>
        <w:tc>
          <w:tcPr>
            <w:tcW w:w="2074" w:type="dxa"/>
          </w:tcPr>
          <w:p w14:paraId="001672D6" w14:textId="4753439B"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70</w:t>
            </w:r>
          </w:p>
        </w:tc>
        <w:tc>
          <w:tcPr>
            <w:tcW w:w="2074" w:type="dxa"/>
          </w:tcPr>
          <w:p w14:paraId="78402B52" w14:textId="529C099F"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.886</w:t>
            </w:r>
          </w:p>
        </w:tc>
        <w:tc>
          <w:tcPr>
            <w:tcW w:w="2074" w:type="dxa"/>
          </w:tcPr>
          <w:p w14:paraId="50CACFBE" w14:textId="304124A0"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2</w:t>
            </w:r>
            <w:r w:rsidRPr="00034450">
              <w:rPr>
                <w:rFonts w:ascii="宋体" w:eastAsia="宋体" w:hAnsi="宋体" w:cs="Times New Roman"/>
                <w:sz w:val="15"/>
                <w:szCs w:val="15"/>
              </w:rPr>
              <w:t>2</w:t>
            </w:r>
          </w:p>
        </w:tc>
      </w:tr>
      <w:tr w:rsidR="00245086" w14:paraId="64174BC8" w14:textId="77777777" w:rsidTr="00245086">
        <w:tc>
          <w:tcPr>
            <w:tcW w:w="2074" w:type="dxa"/>
          </w:tcPr>
          <w:p w14:paraId="360A855B" w14:textId="1FEBA009"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.833</w:t>
            </w:r>
          </w:p>
        </w:tc>
        <w:tc>
          <w:tcPr>
            <w:tcW w:w="2074" w:type="dxa"/>
          </w:tcPr>
          <w:p w14:paraId="4CAAC01C" w14:textId="29A832FC"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68</w:t>
            </w:r>
          </w:p>
        </w:tc>
        <w:tc>
          <w:tcPr>
            <w:tcW w:w="2074" w:type="dxa"/>
          </w:tcPr>
          <w:p w14:paraId="4D98DA06" w14:textId="53EEA66A"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.889</w:t>
            </w:r>
          </w:p>
        </w:tc>
        <w:tc>
          <w:tcPr>
            <w:tcW w:w="2074" w:type="dxa"/>
          </w:tcPr>
          <w:p w14:paraId="7BF0E893" w14:textId="28809418"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7</w:t>
            </w:r>
            <w:r w:rsidRPr="00034450">
              <w:rPr>
                <w:rFonts w:ascii="宋体" w:eastAsia="宋体" w:hAnsi="宋体" w:cs="Times New Roman"/>
                <w:sz w:val="15"/>
                <w:szCs w:val="15"/>
              </w:rPr>
              <w:t>2</w:t>
            </w:r>
          </w:p>
        </w:tc>
      </w:tr>
      <w:tr w:rsidR="00245086" w14:paraId="0BEDFB0F" w14:textId="77777777" w:rsidTr="00245086">
        <w:tc>
          <w:tcPr>
            <w:tcW w:w="2074" w:type="dxa"/>
          </w:tcPr>
          <w:p w14:paraId="6CC32593" w14:textId="219CFEC7"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.842</w:t>
            </w:r>
          </w:p>
        </w:tc>
        <w:tc>
          <w:tcPr>
            <w:tcW w:w="2074" w:type="dxa"/>
          </w:tcPr>
          <w:p w14:paraId="15856427" w14:textId="20D3DD38"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64</w:t>
            </w:r>
          </w:p>
        </w:tc>
        <w:tc>
          <w:tcPr>
            <w:tcW w:w="2074" w:type="dxa"/>
          </w:tcPr>
          <w:p w14:paraId="395FE770" w14:textId="7861CEE3"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.892</w:t>
            </w:r>
          </w:p>
        </w:tc>
        <w:tc>
          <w:tcPr>
            <w:tcW w:w="2074" w:type="dxa"/>
          </w:tcPr>
          <w:p w14:paraId="2F3E812A" w14:textId="08873E0B"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10</w:t>
            </w:r>
          </w:p>
        </w:tc>
      </w:tr>
      <w:tr w:rsidR="00245086" w14:paraId="62B570AF" w14:textId="77777777" w:rsidTr="00245086">
        <w:tc>
          <w:tcPr>
            <w:tcW w:w="2074" w:type="dxa"/>
          </w:tcPr>
          <w:p w14:paraId="43C516E9" w14:textId="0AC13351"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.851</w:t>
            </w:r>
          </w:p>
        </w:tc>
        <w:tc>
          <w:tcPr>
            <w:tcW w:w="2074" w:type="dxa"/>
          </w:tcPr>
          <w:p w14:paraId="7B0CC5C7" w14:textId="4A124C79"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60</w:t>
            </w:r>
          </w:p>
        </w:tc>
        <w:tc>
          <w:tcPr>
            <w:tcW w:w="2074" w:type="dxa"/>
          </w:tcPr>
          <w:p w14:paraId="340C5B08" w14:textId="2CC92633"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.896</w:t>
            </w:r>
          </w:p>
        </w:tc>
        <w:tc>
          <w:tcPr>
            <w:tcW w:w="2074" w:type="dxa"/>
          </w:tcPr>
          <w:p w14:paraId="590CFF92" w14:textId="37E19946"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31</w:t>
            </w:r>
          </w:p>
        </w:tc>
      </w:tr>
      <w:tr w:rsidR="00245086" w14:paraId="5C66B3D2" w14:textId="77777777" w:rsidTr="00245086">
        <w:tc>
          <w:tcPr>
            <w:tcW w:w="2074" w:type="dxa"/>
          </w:tcPr>
          <w:p w14:paraId="65B0D1F3" w14:textId="73031373"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.855</w:t>
            </w:r>
          </w:p>
        </w:tc>
        <w:tc>
          <w:tcPr>
            <w:tcW w:w="2074" w:type="dxa"/>
          </w:tcPr>
          <w:p w14:paraId="4B733217" w14:textId="420678B0"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58</w:t>
            </w:r>
          </w:p>
        </w:tc>
        <w:tc>
          <w:tcPr>
            <w:tcW w:w="2074" w:type="dxa"/>
          </w:tcPr>
          <w:p w14:paraId="1D557BE4" w14:textId="133F0CCE"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.899</w:t>
            </w:r>
          </w:p>
        </w:tc>
        <w:tc>
          <w:tcPr>
            <w:tcW w:w="2074" w:type="dxa"/>
          </w:tcPr>
          <w:p w14:paraId="737EA401" w14:textId="64C1D198"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44</w:t>
            </w:r>
          </w:p>
        </w:tc>
      </w:tr>
      <w:tr w:rsidR="00245086" w14:paraId="0BB75AE8" w14:textId="77777777" w:rsidTr="00245086">
        <w:tc>
          <w:tcPr>
            <w:tcW w:w="2074" w:type="dxa"/>
          </w:tcPr>
          <w:p w14:paraId="6B0D6A0F" w14:textId="773D0866"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.864</w:t>
            </w:r>
          </w:p>
        </w:tc>
        <w:tc>
          <w:tcPr>
            <w:tcW w:w="2074" w:type="dxa"/>
          </w:tcPr>
          <w:p w14:paraId="7CAABB6E" w14:textId="220DDF59"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48</w:t>
            </w:r>
          </w:p>
        </w:tc>
        <w:tc>
          <w:tcPr>
            <w:tcW w:w="2074" w:type="dxa"/>
          </w:tcPr>
          <w:p w14:paraId="3CE56013" w14:textId="74DAF880"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.905</w:t>
            </w:r>
          </w:p>
        </w:tc>
        <w:tc>
          <w:tcPr>
            <w:tcW w:w="2074" w:type="dxa"/>
          </w:tcPr>
          <w:p w14:paraId="46A38F25" w14:textId="7A9292C6"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58</w:t>
            </w:r>
          </w:p>
        </w:tc>
      </w:tr>
      <w:tr w:rsidR="00245086" w14:paraId="09D8B564" w14:textId="77777777" w:rsidTr="00245086">
        <w:tc>
          <w:tcPr>
            <w:tcW w:w="2074" w:type="dxa"/>
          </w:tcPr>
          <w:p w14:paraId="14272F4E" w14:textId="00B8B52F"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.873</w:t>
            </w:r>
          </w:p>
        </w:tc>
        <w:tc>
          <w:tcPr>
            <w:tcW w:w="2074" w:type="dxa"/>
          </w:tcPr>
          <w:p w14:paraId="3E4E7F94" w14:textId="58EF0EDD"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08</w:t>
            </w:r>
          </w:p>
        </w:tc>
        <w:tc>
          <w:tcPr>
            <w:tcW w:w="2074" w:type="dxa"/>
          </w:tcPr>
          <w:p w14:paraId="64812C1A" w14:textId="0F7C3326"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.910</w:t>
            </w:r>
          </w:p>
        </w:tc>
        <w:tc>
          <w:tcPr>
            <w:tcW w:w="2074" w:type="dxa"/>
          </w:tcPr>
          <w:p w14:paraId="4A85CB65" w14:textId="6415BEF9"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62</w:t>
            </w:r>
          </w:p>
        </w:tc>
      </w:tr>
      <w:tr w:rsidR="00245086" w14:paraId="72680394" w14:textId="77777777" w:rsidTr="00245086">
        <w:tc>
          <w:tcPr>
            <w:tcW w:w="2074" w:type="dxa"/>
          </w:tcPr>
          <w:p w14:paraId="59B36CAE" w14:textId="69EC1C46"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.880</w:t>
            </w:r>
          </w:p>
        </w:tc>
        <w:tc>
          <w:tcPr>
            <w:tcW w:w="2074" w:type="dxa"/>
          </w:tcPr>
          <w:p w14:paraId="535D479F" w14:textId="4DB6E41E"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2</w:t>
            </w:r>
            <w:r w:rsidRPr="00034450">
              <w:rPr>
                <w:rFonts w:ascii="宋体" w:eastAsia="宋体" w:hAnsi="宋体" w:cs="Times New Roman"/>
                <w:sz w:val="15"/>
                <w:szCs w:val="15"/>
              </w:rPr>
              <w:t>2</w:t>
            </w:r>
          </w:p>
        </w:tc>
        <w:tc>
          <w:tcPr>
            <w:tcW w:w="2074" w:type="dxa"/>
          </w:tcPr>
          <w:p w14:paraId="3C9174A1" w14:textId="2AC2FAF8"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.984</w:t>
            </w:r>
          </w:p>
        </w:tc>
        <w:tc>
          <w:tcPr>
            <w:tcW w:w="2074" w:type="dxa"/>
          </w:tcPr>
          <w:p w14:paraId="33342479" w14:textId="314C38D7"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70</w:t>
            </w:r>
          </w:p>
        </w:tc>
      </w:tr>
      <w:tr w:rsidR="00245086" w14:paraId="26241B52" w14:textId="77777777" w:rsidTr="00245086">
        <w:tc>
          <w:tcPr>
            <w:tcW w:w="2074" w:type="dxa"/>
          </w:tcPr>
          <w:p w14:paraId="1B5E4BDD" w14:textId="3A825B14"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.883</w:t>
            </w:r>
          </w:p>
        </w:tc>
        <w:tc>
          <w:tcPr>
            <w:tcW w:w="2074" w:type="dxa"/>
          </w:tcPr>
          <w:p w14:paraId="0B9123F2" w14:textId="35ECF2D2"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2</w:t>
            </w:r>
          </w:p>
        </w:tc>
        <w:tc>
          <w:tcPr>
            <w:tcW w:w="2074" w:type="dxa"/>
          </w:tcPr>
          <w:p w14:paraId="5A1CB967" w14:textId="118B428F" w:rsidR="00245086" w:rsidRPr="00034450" w:rsidRDefault="00245086" w:rsidP="008F1621">
            <w:pPr>
              <w:jc w:val="center"/>
              <w:rPr>
                <w:rFonts w:ascii="宋体" w:eastAsia="宋体" w:hAnsi="宋体" w:cs="Times New Roman"/>
                <w:sz w:val="15"/>
                <w:szCs w:val="15"/>
              </w:rPr>
            </w:pPr>
          </w:p>
        </w:tc>
        <w:tc>
          <w:tcPr>
            <w:tcW w:w="2074" w:type="dxa"/>
          </w:tcPr>
          <w:p w14:paraId="1B0190FE" w14:textId="35ABF4C8" w:rsidR="00245086" w:rsidRPr="00034450" w:rsidRDefault="00245086" w:rsidP="008F1621">
            <w:pPr>
              <w:jc w:val="center"/>
              <w:rPr>
                <w:rFonts w:ascii="宋体" w:eastAsia="宋体" w:hAnsi="宋体" w:cs="Times New Roman"/>
                <w:sz w:val="15"/>
                <w:szCs w:val="15"/>
              </w:rPr>
            </w:pPr>
          </w:p>
        </w:tc>
      </w:tr>
    </w:tbl>
    <w:p w14:paraId="4BD259BC" w14:textId="77777777" w:rsidR="008F1621" w:rsidRDefault="008F1621" w:rsidP="0089146D">
      <w:pPr>
        <w:ind w:firstLineChars="200" w:firstLine="420"/>
        <w:rPr>
          <w:rFonts w:ascii="宋体" w:eastAsia="宋体" w:hAnsi="宋体" w:cs="Times New Roman"/>
          <w:szCs w:val="21"/>
        </w:rPr>
      </w:pPr>
    </w:p>
    <w:p w14:paraId="4ABA51A0" w14:textId="73034598" w:rsidR="008F1621" w:rsidRDefault="008F1621" w:rsidP="00890593">
      <w:pPr>
        <w:ind w:firstLineChars="200" w:firstLine="420"/>
        <w:rPr>
          <w:rFonts w:ascii="宋体" w:eastAsia="宋体" w:hAnsi="宋体" w:cs="Times New Roman"/>
          <w:szCs w:val="21"/>
        </w:rPr>
      </w:pPr>
      <w:r>
        <w:rPr>
          <w:rFonts w:ascii="宋体" w:eastAsia="宋体" w:hAnsi="宋体" w:cs="Times New Roman" w:hint="eastAsia"/>
          <w:szCs w:val="21"/>
        </w:rPr>
        <w:t>由实验室</w:t>
      </w:r>
      <w:r w:rsidR="00890593">
        <w:rPr>
          <w:rFonts w:ascii="宋体" w:eastAsia="宋体" w:hAnsi="宋体" w:cs="Times New Roman" w:hint="eastAsia"/>
          <w:szCs w:val="21"/>
        </w:rPr>
        <w:t>给出的公式(</w:t>
      </w:r>
      <w:r w:rsidR="00890593">
        <w:rPr>
          <w:rFonts w:ascii="宋体" w:eastAsia="宋体" w:hAnsi="宋体" w:cs="Times New Roman"/>
          <w:szCs w:val="21"/>
        </w:rPr>
        <w:t>2)</w:t>
      </w:r>
      <w:r w:rsidR="00890593">
        <w:rPr>
          <w:rFonts w:ascii="宋体" w:eastAsia="宋体" w:hAnsi="宋体" w:cs="Times New Roman" w:hint="eastAsia"/>
          <w:szCs w:val="21"/>
        </w:rPr>
        <w:t>，</w:t>
      </w:r>
      <w:r>
        <w:rPr>
          <w:rFonts w:ascii="宋体" w:eastAsia="宋体" w:hAnsi="宋体" w:cs="Times New Roman" w:hint="eastAsia"/>
          <w:szCs w:val="21"/>
        </w:rPr>
        <w:t>将上述数据处理后（已知微波功率和检测装置测得电流成正比，但具体关系未知，所以未进行处理），作图</w:t>
      </w:r>
      <w:r w:rsidR="009640F6">
        <w:rPr>
          <w:rFonts w:ascii="宋体" w:eastAsia="宋体" w:hAnsi="宋体" w:cs="Times New Roman" w:hint="eastAsia"/>
          <w:szCs w:val="21"/>
        </w:rPr>
        <w:t>（P</w:t>
      </w:r>
      <w:r w:rsidR="009640F6">
        <w:rPr>
          <w:rFonts w:ascii="宋体" w:eastAsia="宋体" w:hAnsi="宋体" w:cs="Times New Roman"/>
          <w:szCs w:val="21"/>
        </w:rPr>
        <w:t>-B</w:t>
      </w:r>
      <w:r w:rsidR="009640F6">
        <w:rPr>
          <w:rFonts w:ascii="宋体" w:eastAsia="宋体" w:hAnsi="宋体" w:cs="Times New Roman" w:hint="eastAsia"/>
          <w:szCs w:val="21"/>
        </w:rPr>
        <w:t>图）如下</w:t>
      </w:r>
      <w:r w:rsidR="005D1254">
        <w:rPr>
          <w:rFonts w:ascii="宋体" w:eastAsia="宋体" w:hAnsi="宋体" w:cs="Times New Roman" w:hint="eastAsia"/>
          <w:szCs w:val="21"/>
        </w:rPr>
        <w:t>：</w:t>
      </w:r>
    </w:p>
    <w:p w14:paraId="610B3B05" w14:textId="77777777" w:rsidR="007B2DCB" w:rsidRDefault="007B2DCB" w:rsidP="00890593">
      <w:pPr>
        <w:ind w:firstLineChars="200" w:firstLine="420"/>
        <w:rPr>
          <w:rFonts w:ascii="宋体" w:eastAsia="宋体" w:hAnsi="宋体" w:cs="Times New Roman"/>
          <w:szCs w:val="21"/>
        </w:rPr>
      </w:pPr>
    </w:p>
    <w:p w14:paraId="71338BEC" w14:textId="06E41EB0" w:rsidR="005D1254" w:rsidRDefault="007B2DCB" w:rsidP="007B2DCB">
      <w:pPr>
        <w:ind w:firstLineChars="200" w:firstLine="420"/>
        <w:jc w:val="center"/>
        <w:rPr>
          <w:rFonts w:ascii="宋体" w:eastAsia="宋体" w:hAnsi="宋体" w:cs="Times New Roman"/>
          <w:szCs w:val="21"/>
        </w:rPr>
      </w:pPr>
      <w:r>
        <w:rPr>
          <w:rFonts w:ascii="宋体" w:eastAsia="宋体" w:hAnsi="宋体" w:cs="Times New Roman" w:hint="eastAsia"/>
          <w:noProof/>
          <w:szCs w:val="21"/>
        </w:rPr>
        <w:drawing>
          <wp:inline distT="0" distB="0" distL="0" distR="0" wp14:anchorId="281B65B3" wp14:editId="5D2A8F65">
            <wp:extent cx="5542391" cy="3365500"/>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0366" cy="3370343"/>
                    </a:xfrm>
                    <a:prstGeom prst="rect">
                      <a:avLst/>
                    </a:prstGeom>
                    <a:noFill/>
                    <a:ln>
                      <a:noFill/>
                    </a:ln>
                  </pic:spPr>
                </pic:pic>
              </a:graphicData>
            </a:graphic>
          </wp:inline>
        </w:drawing>
      </w:r>
    </w:p>
    <w:p w14:paraId="787A00AE" w14:textId="129EC571" w:rsidR="007B2DCB" w:rsidRDefault="00D23184" w:rsidP="007B2DCB">
      <w:pPr>
        <w:ind w:firstLineChars="200" w:firstLine="420"/>
        <w:jc w:val="center"/>
        <w:rPr>
          <w:rFonts w:ascii="宋体" w:eastAsia="宋体" w:hAnsi="宋体" w:cs="Times New Roman"/>
          <w:szCs w:val="21"/>
        </w:rPr>
      </w:pPr>
      <w:r w:rsidRPr="00D23184">
        <w:rPr>
          <w:rFonts w:ascii="宋体" w:eastAsia="宋体" w:hAnsi="宋体" w:cs="Times New Roman" w:hint="eastAsia"/>
          <w:szCs w:val="21"/>
        </w:rPr>
        <w:t>图1检测到的电流随磁感应强度B变化的曲线</w:t>
      </w:r>
    </w:p>
    <w:p w14:paraId="7009322D" w14:textId="2BD6D60B" w:rsidR="00D23184" w:rsidRDefault="00D23184" w:rsidP="00D23184">
      <w:pPr>
        <w:ind w:firstLineChars="200" w:firstLine="420"/>
        <w:rPr>
          <w:rFonts w:ascii="宋体" w:eastAsia="宋体" w:hAnsi="宋体" w:cs="Times New Roman"/>
          <w:szCs w:val="21"/>
        </w:rPr>
      </w:pPr>
    </w:p>
    <w:p w14:paraId="6BDE3AD6" w14:textId="62C14C98" w:rsidR="00D23184" w:rsidRDefault="00AF5165" w:rsidP="00D23184">
      <w:pPr>
        <w:ind w:firstLineChars="200" w:firstLine="420"/>
        <w:rPr>
          <w:rFonts w:ascii="宋体" w:eastAsia="宋体" w:hAnsi="宋体" w:cs="Times New Roman"/>
          <w:szCs w:val="21"/>
        </w:rPr>
      </w:pPr>
      <w:r>
        <w:rPr>
          <w:rFonts w:ascii="宋体" w:eastAsia="宋体" w:hAnsi="宋体" w:cs="Times New Roman" w:hint="eastAsia"/>
          <w:szCs w:val="21"/>
        </w:rPr>
        <w:t>由上图可以看出，当磁感应强度达到</w:t>
      </w:r>
      <w:r w:rsidR="00177793">
        <w:rPr>
          <w:rFonts w:ascii="宋体" w:eastAsia="宋体" w:hAnsi="宋体" w:cs="Times New Roman"/>
          <w:szCs w:val="21"/>
        </w:rPr>
        <w:t>0.3148 T</w:t>
      </w:r>
      <w:r w:rsidR="00177793">
        <w:rPr>
          <w:rFonts w:ascii="宋体" w:eastAsia="宋体" w:hAnsi="宋体" w:cs="Times New Roman" w:hint="eastAsia"/>
          <w:szCs w:val="21"/>
        </w:rPr>
        <w:t>时，发生铁磁共振现象，同时也是由于存在弛豫过程，所以也有一定共振线宽</w:t>
      </w:r>
      <w:r w:rsidR="009417F0">
        <w:rPr>
          <w:rFonts w:ascii="宋体" w:eastAsia="宋体" w:hAnsi="宋体" w:cs="Times New Roman" w:hint="eastAsia"/>
          <w:szCs w:val="21"/>
        </w:rPr>
        <w:t>，弛豫时间由下面公式给出：</w:t>
      </w:r>
    </w:p>
    <w:p w14:paraId="2CA44946" w14:textId="359BC50B" w:rsidR="009417F0" w:rsidRDefault="009417F0" w:rsidP="00D23184">
      <w:pPr>
        <w:ind w:firstLineChars="200" w:firstLine="420"/>
        <w:rPr>
          <w:rFonts w:ascii="宋体" w:eastAsia="宋体" w:hAnsi="宋体" w:cs="Times New Roman"/>
          <w:szCs w:val="21"/>
        </w:rPr>
      </w:pPr>
    </w:p>
    <w:p w14:paraId="33E2FCD5" w14:textId="64D07BF4" w:rsidR="009417F0" w:rsidRDefault="009417F0" w:rsidP="009417F0">
      <w:pPr>
        <w:ind w:firstLineChars="2000" w:firstLine="4200"/>
        <w:rPr>
          <w:rFonts w:ascii="宋体" w:eastAsia="宋体" w:hAnsi="宋体" w:cs="Times New Roman"/>
          <w:szCs w:val="21"/>
        </w:rPr>
      </w:pPr>
      <m:oMath>
        <m:r>
          <w:rPr>
            <w:rFonts w:ascii="Cambria Math" w:eastAsia="宋体" w:hAnsi="Cambria Math" w:cs="Times New Roman"/>
            <w:szCs w:val="21"/>
          </w:rPr>
          <m:t>τ=</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γΔB</m:t>
            </m:r>
          </m:den>
        </m:f>
      </m:oMath>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w:t>
      </w:r>
      <w:r>
        <w:rPr>
          <w:rFonts w:ascii="宋体" w:eastAsia="宋体" w:hAnsi="宋体" w:cs="Times New Roman"/>
          <w:szCs w:val="21"/>
        </w:rPr>
        <w:t>5)</w:t>
      </w:r>
    </w:p>
    <w:p w14:paraId="70C45216" w14:textId="77777777" w:rsidR="009417F0" w:rsidRDefault="009417F0" w:rsidP="00D23184">
      <w:pPr>
        <w:ind w:firstLineChars="200" w:firstLine="420"/>
        <w:rPr>
          <w:rFonts w:ascii="宋体" w:eastAsia="宋体" w:hAnsi="宋体" w:cs="Times New Roman"/>
          <w:szCs w:val="21"/>
        </w:rPr>
      </w:pPr>
    </w:p>
    <w:p w14:paraId="4F94609C" w14:textId="765CFE7C" w:rsidR="00756BAD" w:rsidRDefault="00177793" w:rsidP="00756BAD">
      <w:pPr>
        <w:ind w:firstLineChars="200" w:firstLine="420"/>
        <w:rPr>
          <w:rFonts w:ascii="宋体" w:eastAsia="宋体" w:hAnsi="宋体" w:cs="Times New Roman"/>
          <w:szCs w:val="21"/>
        </w:rPr>
      </w:pPr>
      <w:r>
        <w:rPr>
          <w:rFonts w:ascii="宋体" w:eastAsia="宋体" w:hAnsi="宋体" w:cs="Times New Roman" w:hint="eastAsia"/>
          <w:szCs w:val="21"/>
        </w:rPr>
        <w:t>由公式(</w:t>
      </w:r>
      <w:r>
        <w:rPr>
          <w:rFonts w:ascii="宋体" w:eastAsia="宋体" w:hAnsi="宋体" w:cs="Times New Roman"/>
          <w:szCs w:val="21"/>
        </w:rPr>
        <w:t>4)</w:t>
      </w:r>
      <w:r w:rsidR="00D05D67">
        <w:rPr>
          <w:rFonts w:ascii="宋体" w:eastAsia="宋体" w:hAnsi="宋体" w:cs="Times New Roman" w:hint="eastAsia"/>
          <w:szCs w:val="21"/>
        </w:rPr>
        <w:t>，可以由测得的微波频率和共振时磁感应强度，求得朗德因子为g=</w:t>
      </w:r>
      <m:oMath>
        <m:f>
          <m:fPr>
            <m:ctrlPr>
              <w:rPr>
                <w:rFonts w:ascii="Cambria Math" w:eastAsia="宋体" w:hAnsi="Cambria Math" w:cs="Times New Roman"/>
                <w:i/>
                <w:szCs w:val="21"/>
              </w:rPr>
            </m:ctrlPr>
          </m:fPr>
          <m:num>
            <m:r>
              <w:rPr>
                <w:rFonts w:ascii="Cambria Math" w:eastAsia="宋体" w:hAnsi="Cambria Math" w:cs="Times New Roman"/>
                <w:szCs w:val="21"/>
              </w:rPr>
              <m:t>2πfℏ</m:t>
            </m:r>
          </m:num>
          <m:den>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0</m:t>
                </m:r>
              </m:sub>
            </m:sSub>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B</m:t>
                </m:r>
              </m:sub>
            </m:sSub>
          </m:den>
        </m:f>
      </m:oMath>
      <w:r w:rsidR="009417F0">
        <w:rPr>
          <w:rFonts w:ascii="宋体" w:eastAsia="宋体" w:hAnsi="宋体" w:cs="Times New Roman" w:hint="eastAsia"/>
          <w:szCs w:val="21"/>
        </w:rPr>
        <w:t>=</w:t>
      </w:r>
      <w:r w:rsidR="009417F0">
        <w:rPr>
          <w:rFonts w:ascii="宋体" w:eastAsia="宋体" w:hAnsi="宋体" w:cs="Times New Roman"/>
          <w:szCs w:val="21"/>
        </w:rPr>
        <w:t>2.063316</w:t>
      </w:r>
      <w:r w:rsidR="009417F0">
        <w:rPr>
          <w:rFonts w:ascii="宋体" w:eastAsia="宋体" w:hAnsi="宋体" w:cs="Times New Roman" w:hint="eastAsia"/>
          <w:szCs w:val="21"/>
        </w:rPr>
        <w:t>，</w:t>
      </w:r>
      <w:proofErr w:type="gramStart"/>
      <w:r w:rsidR="009417F0">
        <w:rPr>
          <w:rFonts w:ascii="宋体" w:eastAsia="宋体" w:hAnsi="宋体" w:cs="Times New Roman" w:hint="eastAsia"/>
          <w:szCs w:val="21"/>
        </w:rPr>
        <w:t>回磁比</w:t>
      </w:r>
      <w:proofErr w:type="gramEnd"/>
      <w:r w:rsidR="009417F0">
        <w:rPr>
          <w:rFonts w:ascii="宋体" w:eastAsia="宋体" w:hAnsi="宋体" w:cs="Times New Roman" w:hint="eastAsia"/>
          <w:szCs w:val="21"/>
        </w:rPr>
        <w:t>为γ=</w:t>
      </w:r>
      <m:oMath>
        <m:f>
          <m:fPr>
            <m:ctrlPr>
              <w:rPr>
                <w:rFonts w:ascii="Cambria Math" w:eastAsia="宋体" w:hAnsi="Cambria Math" w:cs="Times New Roman"/>
                <w:i/>
                <w:szCs w:val="21"/>
              </w:rPr>
            </m:ctrlPr>
          </m:fPr>
          <m:num>
            <m:r>
              <w:rPr>
                <w:rFonts w:ascii="Cambria Math" w:eastAsia="宋体" w:hAnsi="Cambria Math" w:cs="Times New Roman"/>
                <w:szCs w:val="21"/>
              </w:rPr>
              <m:t>2πf</m:t>
            </m:r>
          </m:num>
          <m:den>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0</m:t>
                </m:r>
              </m:sub>
            </m:sSub>
          </m:den>
        </m:f>
      </m:oMath>
      <w:r w:rsidR="009417F0">
        <w:rPr>
          <w:rFonts w:ascii="宋体" w:eastAsia="宋体" w:hAnsi="宋体" w:cs="Times New Roman" w:hint="eastAsia"/>
          <w:szCs w:val="21"/>
        </w:rPr>
        <w:t>=</w:t>
      </w:r>
      <w:r w:rsidR="009417F0">
        <w:rPr>
          <w:rFonts w:ascii="宋体" w:eastAsia="宋体" w:hAnsi="宋体" w:cs="Times New Roman"/>
          <w:szCs w:val="21"/>
        </w:rPr>
        <w:t>1.8145</w:t>
      </w:r>
      <w:r w:rsidR="009417F0">
        <w:rPr>
          <w:rFonts w:ascii="宋体" w:eastAsia="宋体" w:hAnsi="宋体" w:cs="Times New Roman" w:hint="eastAsia"/>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11</m:t>
            </m:r>
          </m:sup>
        </m:sSup>
      </m:oMath>
      <w:r w:rsidR="009417F0">
        <w:rPr>
          <w:rFonts w:ascii="宋体" w:eastAsia="宋体" w:hAnsi="宋体" w:cs="Times New Roman" w:hint="eastAsia"/>
          <w:szCs w:val="21"/>
        </w:rPr>
        <w:t>，</w:t>
      </w:r>
      <w:r w:rsidR="003737BE">
        <w:rPr>
          <w:rFonts w:ascii="宋体" w:eastAsia="宋体" w:hAnsi="宋体" w:cs="Times New Roman" w:hint="eastAsia"/>
          <w:szCs w:val="21"/>
        </w:rPr>
        <w:t>而</w:t>
      </w:r>
      <w:proofErr w:type="gramStart"/>
      <w:r w:rsidR="003737BE">
        <w:rPr>
          <w:rFonts w:ascii="宋体" w:eastAsia="宋体" w:hAnsi="宋体" w:cs="Times New Roman" w:hint="eastAsia"/>
          <w:szCs w:val="21"/>
        </w:rPr>
        <w:t>回磁比</w:t>
      </w:r>
      <w:proofErr w:type="gramEnd"/>
      <w:r w:rsidR="003737BE">
        <w:rPr>
          <w:rFonts w:ascii="宋体" w:eastAsia="宋体" w:hAnsi="宋体" w:cs="Times New Roman" w:hint="eastAsia"/>
          <w:szCs w:val="21"/>
        </w:rPr>
        <w:t>的真值，由公式(</w:t>
      </w:r>
      <w:r w:rsidR="003737BE">
        <w:rPr>
          <w:rFonts w:ascii="宋体" w:eastAsia="宋体" w:hAnsi="宋体" w:cs="Times New Roman"/>
          <w:szCs w:val="21"/>
        </w:rPr>
        <w:t>4)</w:t>
      </w:r>
      <w:r w:rsidR="003737BE">
        <w:rPr>
          <w:rFonts w:ascii="宋体" w:eastAsia="宋体" w:hAnsi="宋体" w:cs="Times New Roman" w:hint="eastAsia"/>
          <w:szCs w:val="21"/>
        </w:rPr>
        <w:t>可得</w:t>
      </w:r>
      <m:oMath>
        <m:r>
          <m:rPr>
            <m:sty m:val="p"/>
          </m:rPr>
          <w:rPr>
            <w:rFonts w:ascii="Cambria Math" w:eastAsia="宋体" w:hAnsi="Cambria Math" w:cs="Times New Roman"/>
            <w:szCs w:val="21"/>
          </w:rPr>
          <m:t>γ</m:t>
        </m:r>
        <m:r>
          <w:rPr>
            <w:rFonts w:ascii="Cambria Math" w:eastAsia="宋体" w:hAnsi="Cambria Math" w:cs="Times New Roman"/>
            <w:szCs w:val="21"/>
          </w:rPr>
          <m:t>=</m:t>
        </m:r>
        <m:f>
          <m:fPr>
            <m:ctrlPr>
              <w:rPr>
                <w:rFonts w:ascii="Cambria Math" w:eastAsia="宋体" w:hAnsi="Cambria Math" w:cs="Times New Roman"/>
                <w:iCs/>
                <w:szCs w:val="21"/>
              </w:rPr>
            </m:ctrlPr>
          </m:fPr>
          <m:num>
            <m:r>
              <m:rPr>
                <m:sty m:val="p"/>
              </m:rPr>
              <w:rPr>
                <w:rFonts w:ascii="Cambria Math" w:eastAsia="宋体" w:hAnsi="Cambria Math" w:cs="Times New Roman"/>
                <w:szCs w:val="21"/>
              </w:rPr>
              <m:t>g</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μ</m:t>
                </m:r>
              </m:e>
              <m:sub>
                <m:r>
                  <m:rPr>
                    <m:sty m:val="p"/>
                  </m:rPr>
                  <w:rPr>
                    <w:rFonts w:ascii="Cambria Math" w:eastAsia="宋体" w:hAnsi="Cambria Math" w:cs="Times New Roman"/>
                    <w:szCs w:val="21"/>
                  </w:rPr>
                  <m:t>B</m:t>
                </m:r>
              </m:sub>
            </m:sSub>
          </m:num>
          <m:den>
            <m:r>
              <m:rPr>
                <m:sty m:val="p"/>
              </m:rPr>
              <w:rPr>
                <w:rFonts w:ascii="Cambria Math" w:eastAsia="宋体" w:hAnsi="Cambria Math" w:cs="Times New Roman"/>
                <w:szCs w:val="21"/>
              </w:rPr>
              <m:t>ℏ</m:t>
            </m:r>
          </m:den>
        </m:f>
      </m:oMath>
      <w:r w:rsidR="003B29D1">
        <w:rPr>
          <w:rFonts w:ascii="宋体" w:eastAsia="宋体" w:hAnsi="宋体" w:cs="Times New Roman" w:hint="eastAsia"/>
          <w:iCs/>
          <w:szCs w:val="21"/>
        </w:rPr>
        <w:t>=</w:t>
      </w:r>
      <w:r w:rsidR="003B29D1">
        <w:rPr>
          <w:rFonts w:ascii="宋体" w:eastAsia="宋体" w:hAnsi="宋体" w:cs="Times New Roman"/>
          <w:iCs/>
          <w:szCs w:val="21"/>
        </w:rPr>
        <w:t>1.76085944</w:t>
      </w:r>
      <w:r w:rsidR="003B29D1">
        <w:rPr>
          <w:rFonts w:ascii="宋体" w:eastAsia="宋体" w:hAnsi="宋体" w:cs="Times New Roman" w:hint="eastAsia"/>
          <w:iCs/>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11</m:t>
            </m:r>
          </m:sup>
        </m:sSup>
      </m:oMath>
      <w:r w:rsidR="003B29D1">
        <w:rPr>
          <w:rFonts w:ascii="宋体" w:eastAsia="宋体" w:hAnsi="宋体" w:cs="Times New Roman" w:hint="eastAsia"/>
          <w:szCs w:val="21"/>
        </w:rPr>
        <w:t>，</w:t>
      </w:r>
      <w:r w:rsidR="009417F0">
        <w:rPr>
          <w:rFonts w:ascii="宋体" w:eastAsia="宋体" w:hAnsi="宋体" w:cs="Times New Roman" w:hint="eastAsia"/>
          <w:szCs w:val="21"/>
        </w:rPr>
        <w:t>而</w:t>
      </w:r>
      <w:r w:rsidR="00756BAD">
        <w:rPr>
          <w:rFonts w:ascii="宋体" w:eastAsia="宋体" w:hAnsi="宋体" w:cs="Times New Roman" w:hint="eastAsia"/>
          <w:szCs w:val="21"/>
        </w:rPr>
        <w:t>计算弛豫时间需要</w:t>
      </w:r>
      <m:oMath>
        <m:r>
          <w:rPr>
            <w:rFonts w:ascii="Cambria Math" w:eastAsia="宋体" w:hAnsi="Cambria Math" w:cs="Times New Roman"/>
            <w:szCs w:val="21"/>
          </w:rPr>
          <m:t>ΔB</m:t>
        </m:r>
      </m:oMath>
      <w:r w:rsidR="00756BAD">
        <w:rPr>
          <w:rFonts w:ascii="宋体" w:eastAsia="宋体" w:hAnsi="宋体" w:cs="Times New Roman" w:hint="eastAsia"/>
          <w:szCs w:val="21"/>
        </w:rPr>
        <w:t>，首先由公式：</w:t>
      </w:r>
      <w:r w:rsidR="00756BAD">
        <w:rPr>
          <w:rFonts w:ascii="宋体" w:eastAsia="宋体" w:hAnsi="宋体" w:cs="Times New Roman"/>
          <w:szCs w:val="21"/>
        </w:rPr>
        <w:t xml:space="preserve"> </w:t>
      </w:r>
    </w:p>
    <w:p w14:paraId="01080574" w14:textId="77777777" w:rsidR="00756BAD" w:rsidRDefault="00756BAD" w:rsidP="00756BAD">
      <w:pPr>
        <w:ind w:firstLineChars="200" w:firstLine="420"/>
        <w:rPr>
          <w:rFonts w:ascii="宋体" w:eastAsia="宋体" w:hAnsi="宋体" w:cs="Times New Roman"/>
          <w:szCs w:val="21"/>
        </w:rPr>
      </w:pPr>
    </w:p>
    <w:p w14:paraId="350B0910" w14:textId="501BD936" w:rsidR="00756BAD" w:rsidRDefault="0094470A" w:rsidP="00756BAD">
      <w:pPr>
        <w:ind w:firstLineChars="2000" w:firstLine="4200"/>
        <w:rPr>
          <w:rFonts w:ascii="宋体" w:eastAsia="宋体" w:hAnsi="宋体"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1/2</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r</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r</m:t>
                </m:r>
              </m:sub>
            </m:sSub>
          </m:den>
        </m:f>
      </m:oMath>
      <w:r w:rsidR="00756BAD">
        <w:rPr>
          <w:rFonts w:ascii="宋体" w:eastAsia="宋体" w:hAnsi="宋体" w:cs="Times New Roman" w:hint="eastAsia"/>
          <w:szCs w:val="21"/>
        </w:rPr>
        <w:t xml:space="preserve"> </w:t>
      </w:r>
      <w:r w:rsidR="00756BAD">
        <w:rPr>
          <w:rFonts w:ascii="宋体" w:eastAsia="宋体" w:hAnsi="宋体" w:cs="Times New Roman"/>
          <w:szCs w:val="21"/>
        </w:rPr>
        <w:t xml:space="preserve">                         </w:t>
      </w:r>
      <w:r w:rsidR="00A10E00">
        <w:rPr>
          <w:rFonts w:ascii="宋体" w:eastAsia="宋体" w:hAnsi="宋体" w:cs="Times New Roman"/>
          <w:szCs w:val="21"/>
        </w:rPr>
        <w:t xml:space="preserve"> </w:t>
      </w:r>
      <w:r w:rsidR="00756BAD">
        <w:rPr>
          <w:rFonts w:ascii="宋体" w:eastAsia="宋体" w:hAnsi="宋体" w:cs="Times New Roman" w:hint="eastAsia"/>
          <w:szCs w:val="21"/>
        </w:rPr>
        <w:t>(</w:t>
      </w:r>
      <w:r w:rsidR="00756BAD">
        <w:rPr>
          <w:rFonts w:ascii="宋体" w:eastAsia="宋体" w:hAnsi="宋体" w:cs="Times New Roman"/>
          <w:szCs w:val="21"/>
        </w:rPr>
        <w:t>6)</w:t>
      </w:r>
    </w:p>
    <w:p w14:paraId="318D380E" w14:textId="47152833" w:rsidR="00756BAD" w:rsidRDefault="00756BAD" w:rsidP="00D23184">
      <w:pPr>
        <w:ind w:firstLineChars="200" w:firstLine="420"/>
        <w:rPr>
          <w:rFonts w:ascii="宋体" w:eastAsia="宋体" w:hAnsi="宋体" w:cs="Times New Roman"/>
          <w:i/>
          <w:szCs w:val="21"/>
        </w:rPr>
      </w:pPr>
    </w:p>
    <w:p w14:paraId="11B4174E" w14:textId="53A47A89" w:rsidR="00756BAD" w:rsidRDefault="00756BAD" w:rsidP="00B714C8">
      <w:pPr>
        <w:ind w:firstLineChars="200" w:firstLine="420"/>
        <w:rPr>
          <w:rFonts w:ascii="宋体" w:eastAsia="宋体" w:hAnsi="宋体" w:cs="Times New Roman"/>
          <w:szCs w:val="21"/>
        </w:rPr>
      </w:pPr>
      <w:r>
        <w:rPr>
          <w:rFonts w:ascii="宋体" w:eastAsia="宋体" w:hAnsi="宋体" w:cs="Times New Roman" w:hint="eastAsia"/>
          <w:iCs/>
          <w:szCs w:val="21"/>
        </w:rPr>
        <w:t>由于</w:t>
      </w:r>
      <w:r w:rsidR="008B2A2F">
        <w:rPr>
          <w:rFonts w:ascii="宋体" w:eastAsia="宋体" w:hAnsi="宋体" w:cs="Times New Roman" w:hint="eastAsia"/>
          <w:iCs/>
          <w:szCs w:val="21"/>
        </w:rPr>
        <w:t>P∝I，故而可求得</w:t>
      </w:r>
      <m:oMath>
        <m:sSub>
          <m:sSubPr>
            <m:ctrlPr>
              <w:rPr>
                <w:rFonts w:ascii="Cambria Math" w:eastAsia="宋体" w:hAnsi="Cambria Math" w:cs="Times New Roman"/>
                <w:i/>
                <w:iCs/>
                <w:szCs w:val="21"/>
              </w:rPr>
            </m:ctrlPr>
          </m:sSubPr>
          <m:e>
            <m:r>
              <w:rPr>
                <w:rFonts w:ascii="Cambria Math" w:eastAsia="宋体" w:hAnsi="Cambria Math" w:cs="Times New Roman"/>
                <w:szCs w:val="21"/>
              </w:rPr>
              <m:t>I</m:t>
            </m:r>
          </m:e>
          <m:sub>
            <m:r>
              <w:rPr>
                <w:rFonts w:ascii="Cambria Math" w:eastAsia="宋体" w:hAnsi="Cambria Math" w:cs="Times New Roman"/>
                <w:szCs w:val="21"/>
              </w:rPr>
              <m:t>1/2</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0</m:t>
                </m:r>
              </m:sub>
            </m:sSub>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r</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r</m:t>
                </m:r>
              </m:sub>
            </m:sSub>
          </m:den>
        </m:f>
      </m:oMath>
      <w:r w:rsidR="008B2A2F">
        <w:rPr>
          <w:rFonts w:ascii="宋体" w:eastAsia="宋体" w:hAnsi="宋体" w:cs="Times New Roman" w:hint="eastAsia"/>
          <w:szCs w:val="21"/>
        </w:rPr>
        <w:t>=</w:t>
      </w:r>
      <w:r w:rsidR="008B2A2F">
        <w:rPr>
          <w:rFonts w:ascii="宋体" w:eastAsia="宋体" w:hAnsi="宋体" w:cs="Times New Roman"/>
          <w:szCs w:val="21"/>
        </w:rPr>
        <w:t>3.9535</w:t>
      </w:r>
      <w:r w:rsidR="008B2A2F">
        <w:rPr>
          <w:rFonts w:ascii="宋体" w:eastAsia="宋体" w:hAnsi="宋体" w:cs="Times New Roman" w:hint="eastAsia"/>
          <w:szCs w:val="21"/>
        </w:rPr>
        <w:t>μ</w:t>
      </w:r>
      <w:r w:rsidR="008B2A2F">
        <w:rPr>
          <w:rFonts w:ascii="宋体" w:eastAsia="宋体" w:hAnsi="宋体" w:cs="Times New Roman"/>
          <w:szCs w:val="21"/>
        </w:rPr>
        <w:t>A</w:t>
      </w:r>
      <w:r w:rsidR="008B2A2F">
        <w:rPr>
          <w:rFonts w:ascii="宋体" w:eastAsia="宋体" w:hAnsi="宋体" w:cs="Times New Roman" w:hint="eastAsia"/>
          <w:szCs w:val="21"/>
        </w:rPr>
        <w:t>，</w:t>
      </w:r>
      <w:r w:rsidR="00EA288F">
        <w:rPr>
          <w:rFonts w:ascii="宋体" w:eastAsia="宋体" w:hAnsi="宋体" w:cs="Times New Roman" w:hint="eastAsia"/>
          <w:szCs w:val="21"/>
        </w:rPr>
        <w:t>再结合</w:t>
      </w:r>
      <w:r w:rsidR="008B2A2F">
        <w:rPr>
          <w:rFonts w:ascii="宋体" w:eastAsia="宋体" w:hAnsi="宋体" w:cs="Times New Roman" w:hint="eastAsia"/>
          <w:szCs w:val="21"/>
        </w:rPr>
        <w:t>图</w:t>
      </w:r>
      <w:r w:rsidR="00EA288F">
        <w:rPr>
          <w:rFonts w:ascii="宋体" w:eastAsia="宋体" w:hAnsi="宋体" w:cs="Times New Roman" w:hint="eastAsia"/>
          <w:szCs w:val="21"/>
        </w:rPr>
        <w:t>1</w:t>
      </w:r>
      <w:r w:rsidR="008B2A2F">
        <w:rPr>
          <w:rFonts w:ascii="宋体" w:eastAsia="宋体" w:hAnsi="宋体" w:cs="Times New Roman" w:hint="eastAsia"/>
          <w:szCs w:val="21"/>
        </w:rPr>
        <w:t>可以得出</w:t>
      </w:r>
      <m:oMath>
        <m:r>
          <w:rPr>
            <w:rFonts w:ascii="Cambria Math" w:eastAsia="宋体" w:hAnsi="Cambria Math" w:cs="Times New Roman"/>
            <w:szCs w:val="21"/>
          </w:rPr>
          <m:t>ΔB</m:t>
        </m:r>
      </m:oMath>
      <w:r w:rsidR="00C65291">
        <w:rPr>
          <w:rFonts w:ascii="宋体" w:eastAsia="宋体" w:hAnsi="宋体" w:cs="Times New Roman" w:hint="eastAsia"/>
          <w:szCs w:val="21"/>
        </w:rPr>
        <w:t>≈</w:t>
      </w:r>
      <w:r w:rsidR="00B714C8">
        <w:rPr>
          <w:rFonts w:ascii="宋体" w:eastAsia="宋体" w:hAnsi="宋体" w:cs="Times New Roman"/>
          <w:szCs w:val="21"/>
        </w:rPr>
        <w:t>2.5907</w:t>
      </w:r>
      <w:r w:rsidR="00B714C8">
        <w:rPr>
          <w:rFonts w:ascii="宋体" w:eastAsia="宋体" w:hAnsi="宋体" w:cs="Times New Roman" w:hint="eastAsia"/>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微软雅黑" w:eastAsia="微软雅黑" w:hAnsi="微软雅黑" w:cs="微软雅黑" w:hint="eastAsia"/>
                <w:szCs w:val="21"/>
              </w:rPr>
              <m:t>-</m:t>
            </m:r>
            <m:r>
              <w:rPr>
                <w:rFonts w:ascii="Cambria Math" w:eastAsia="宋体" w:hAnsi="Cambria Math" w:cs="Times New Roman"/>
                <w:szCs w:val="21"/>
              </w:rPr>
              <m:t>4</m:t>
            </m:r>
          </m:sup>
        </m:sSup>
      </m:oMath>
      <w:r w:rsidR="00B714C8">
        <w:rPr>
          <w:rFonts w:ascii="宋体" w:eastAsia="宋体" w:hAnsi="宋体" w:cs="Times New Roman" w:hint="eastAsia"/>
          <w:szCs w:val="21"/>
        </w:rPr>
        <w:t xml:space="preserve"> T，进而得到弛豫时间为</w:t>
      </w:r>
      <m:oMath>
        <m:r>
          <w:rPr>
            <w:rFonts w:ascii="Cambria Math" w:eastAsia="宋体" w:hAnsi="Cambria Math" w:cs="Times New Roman"/>
            <w:szCs w:val="21"/>
          </w:rPr>
          <m:t>τ=4.25462</m:t>
        </m:r>
        <m:r>
          <w:rPr>
            <w:rFonts w:ascii="Cambria Math" w:eastAsia="宋体" w:hAnsi="Cambria Math" w:cs="Times New Roman" w:hint="eastAsia"/>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-8</m:t>
            </m:r>
          </m:sup>
        </m:sSup>
        <m:r>
          <w:rPr>
            <w:rFonts w:ascii="Cambria Math" w:eastAsia="宋体" w:hAnsi="Cambria Math" w:cs="Times New Roman"/>
            <w:szCs w:val="21"/>
          </w:rPr>
          <m:t xml:space="preserve"> </m:t>
        </m:r>
      </m:oMath>
      <w:r w:rsidR="00B714C8">
        <w:rPr>
          <w:rFonts w:ascii="宋体" w:eastAsia="宋体" w:hAnsi="宋体" w:cs="Times New Roman" w:hint="eastAsia"/>
          <w:szCs w:val="21"/>
        </w:rPr>
        <w:t>s</w:t>
      </w:r>
      <w:r w:rsidR="00C52184">
        <w:rPr>
          <w:rFonts w:ascii="宋体" w:eastAsia="宋体" w:hAnsi="宋体" w:cs="Times New Roman" w:hint="eastAsia"/>
          <w:szCs w:val="21"/>
        </w:rPr>
        <w:t>。</w:t>
      </w:r>
    </w:p>
    <w:p w14:paraId="68AA8FD5" w14:textId="601739CD" w:rsidR="00C52184" w:rsidRDefault="00C52184" w:rsidP="00B714C8">
      <w:pPr>
        <w:ind w:firstLineChars="200" w:firstLine="420"/>
        <w:rPr>
          <w:rFonts w:ascii="宋体" w:eastAsia="宋体" w:hAnsi="宋体" w:cs="Times New Roman"/>
          <w:szCs w:val="21"/>
        </w:rPr>
      </w:pPr>
      <w:r>
        <w:rPr>
          <w:rFonts w:ascii="宋体" w:eastAsia="宋体" w:hAnsi="宋体" w:cs="Times New Roman" w:hint="eastAsia"/>
          <w:szCs w:val="21"/>
        </w:rPr>
        <w:t>朗德因子g的相对误差大小为3</w:t>
      </w:r>
      <w:r>
        <w:rPr>
          <w:rFonts w:ascii="宋体" w:eastAsia="宋体" w:hAnsi="宋体" w:cs="Times New Roman"/>
          <w:szCs w:val="21"/>
        </w:rPr>
        <w:t>.0463</w:t>
      </w:r>
      <w:r>
        <w:rPr>
          <w:rFonts w:ascii="宋体" w:eastAsia="宋体" w:hAnsi="宋体" w:cs="Times New Roman" w:hint="eastAsia"/>
          <w:szCs w:val="21"/>
        </w:rPr>
        <w:t>%，</w:t>
      </w:r>
      <w:proofErr w:type="gramStart"/>
      <w:r w:rsidR="003B29D1">
        <w:rPr>
          <w:rFonts w:ascii="宋体" w:eastAsia="宋体" w:hAnsi="宋体" w:cs="Times New Roman" w:hint="eastAsia"/>
          <w:szCs w:val="21"/>
        </w:rPr>
        <w:t>回磁比</w:t>
      </w:r>
      <w:proofErr w:type="gramEnd"/>
      <w:r w:rsidR="003B29D1">
        <w:rPr>
          <w:rFonts w:ascii="宋体" w:eastAsia="宋体" w:hAnsi="宋体" w:cs="Times New Roman" w:hint="eastAsia"/>
          <w:szCs w:val="21"/>
        </w:rPr>
        <w:t>γ的相对误差大小为2</w:t>
      </w:r>
      <w:r w:rsidR="003B29D1">
        <w:rPr>
          <w:rFonts w:ascii="宋体" w:eastAsia="宋体" w:hAnsi="宋体" w:cs="Times New Roman"/>
          <w:szCs w:val="21"/>
        </w:rPr>
        <w:t>.956</w:t>
      </w:r>
      <w:r w:rsidR="003B29D1">
        <w:rPr>
          <w:rFonts w:ascii="宋体" w:eastAsia="宋体" w:hAnsi="宋体" w:cs="Times New Roman" w:hint="eastAsia"/>
          <w:szCs w:val="21"/>
        </w:rPr>
        <w:t>%，</w:t>
      </w:r>
      <w:r>
        <w:rPr>
          <w:rFonts w:ascii="宋体" w:eastAsia="宋体" w:hAnsi="宋体" w:cs="Times New Roman" w:hint="eastAsia"/>
          <w:szCs w:val="21"/>
        </w:rPr>
        <w:t>实验结果与理论预测较好地符合</w:t>
      </w:r>
      <w:r w:rsidR="003931FB">
        <w:rPr>
          <w:rFonts w:ascii="宋体" w:eastAsia="宋体" w:hAnsi="宋体" w:cs="Times New Roman" w:hint="eastAsia"/>
          <w:szCs w:val="21"/>
        </w:rPr>
        <w:t>，具体分析见“实验分析”</w:t>
      </w:r>
      <w:r>
        <w:rPr>
          <w:rFonts w:ascii="宋体" w:eastAsia="宋体" w:hAnsi="宋体" w:cs="Times New Roman" w:hint="eastAsia"/>
          <w:szCs w:val="21"/>
        </w:rPr>
        <w:t>。</w:t>
      </w:r>
    </w:p>
    <w:p w14:paraId="68A4E365" w14:textId="77777777" w:rsidR="00481012" w:rsidRPr="00B714C8" w:rsidRDefault="00481012" w:rsidP="00B714C8">
      <w:pPr>
        <w:ind w:firstLineChars="200" w:firstLine="420"/>
        <w:rPr>
          <w:rFonts w:ascii="宋体" w:eastAsia="宋体" w:hAnsi="宋体" w:cs="Times New Roman"/>
          <w:i/>
          <w:iCs/>
          <w:szCs w:val="21"/>
        </w:rPr>
      </w:pPr>
    </w:p>
    <w:p w14:paraId="0A5C2A23" w14:textId="428A422C" w:rsidR="005B464A" w:rsidRDefault="005B464A" w:rsidP="005771E2">
      <w:pPr>
        <w:rPr>
          <w:rFonts w:ascii="黑体" w:eastAsia="黑体" w:hAnsi="黑体" w:cs="Times New Roman"/>
          <w:szCs w:val="21"/>
        </w:rPr>
      </w:pPr>
      <w:r w:rsidRPr="005B464A">
        <w:rPr>
          <w:rFonts w:ascii="黑体" w:eastAsia="黑体" w:hAnsi="黑体" w:cs="Times New Roman" w:hint="eastAsia"/>
          <w:szCs w:val="21"/>
        </w:rPr>
        <w:t>3</w:t>
      </w:r>
      <w:r w:rsidRPr="005B464A">
        <w:rPr>
          <w:rFonts w:ascii="黑体" w:eastAsia="黑体" w:hAnsi="黑体" w:cs="Times New Roman"/>
          <w:szCs w:val="21"/>
        </w:rPr>
        <w:t>.2</w:t>
      </w:r>
      <w:r w:rsidRPr="005B464A">
        <w:rPr>
          <w:rFonts w:ascii="黑体" w:eastAsia="黑体" w:hAnsi="黑体" w:cs="Times New Roman" w:hint="eastAsia"/>
          <w:szCs w:val="21"/>
        </w:rPr>
        <w:t>实验分析</w:t>
      </w:r>
    </w:p>
    <w:p w14:paraId="4D197471" w14:textId="2EBAA171" w:rsidR="00FF1BDF" w:rsidRDefault="00FF1BDF" w:rsidP="005771E2">
      <w:pPr>
        <w:rPr>
          <w:rFonts w:ascii="宋体" w:eastAsia="宋体" w:hAnsi="宋体" w:cs="Times New Roman"/>
          <w:szCs w:val="21"/>
        </w:rPr>
      </w:pPr>
      <w:r w:rsidRPr="00371687">
        <w:rPr>
          <w:rFonts w:ascii="宋体" w:eastAsia="宋体" w:hAnsi="宋体" w:cs="Times New Roman" w:hint="eastAsia"/>
          <w:szCs w:val="21"/>
        </w:rPr>
        <w:t>3</w:t>
      </w:r>
      <w:r w:rsidRPr="00371687">
        <w:rPr>
          <w:rFonts w:ascii="宋体" w:eastAsia="宋体" w:hAnsi="宋体" w:cs="Times New Roman"/>
          <w:szCs w:val="21"/>
        </w:rPr>
        <w:t>.2.1</w:t>
      </w:r>
      <w:r w:rsidRPr="00371687">
        <w:rPr>
          <w:rFonts w:ascii="宋体" w:eastAsia="宋体" w:hAnsi="宋体" w:cs="Times New Roman" w:hint="eastAsia"/>
          <w:szCs w:val="21"/>
        </w:rPr>
        <w:t>影响电子自旋共振实验结果的因素分析</w:t>
      </w:r>
    </w:p>
    <w:p w14:paraId="48D03DA6" w14:textId="77777777" w:rsidR="006070A5" w:rsidRDefault="006070A5" w:rsidP="005771E2">
      <w:pPr>
        <w:rPr>
          <w:rFonts w:ascii="宋体" w:eastAsia="宋体" w:hAnsi="宋体" w:cs="Times New Roman"/>
          <w:szCs w:val="21"/>
        </w:rPr>
      </w:pPr>
    </w:p>
    <w:p w14:paraId="7A76DAA4" w14:textId="3E487C77" w:rsidR="00371687" w:rsidRDefault="00BF4A82" w:rsidP="00C34D9A">
      <w:pPr>
        <w:ind w:firstLineChars="200" w:firstLine="420"/>
        <w:rPr>
          <w:rFonts w:ascii="宋体" w:eastAsia="宋体" w:hAnsi="宋体" w:cs="Times New Roman"/>
          <w:szCs w:val="21"/>
        </w:rPr>
      </w:pPr>
      <w:r>
        <w:rPr>
          <w:rFonts w:ascii="宋体" w:eastAsia="宋体" w:hAnsi="宋体" w:cs="Times New Roman" w:hint="eastAsia"/>
          <w:szCs w:val="21"/>
        </w:rPr>
        <w:t>实验中测得的朗德因子g相对真值偏高，</w:t>
      </w:r>
      <w:r w:rsidR="00C34D9A">
        <w:rPr>
          <w:rFonts w:ascii="宋体" w:eastAsia="宋体" w:hAnsi="宋体" w:cs="Times New Roman" w:hint="eastAsia"/>
          <w:szCs w:val="21"/>
        </w:rPr>
        <w:t>可能的误差来源如下：</w:t>
      </w:r>
    </w:p>
    <w:p w14:paraId="7DDBA6B0" w14:textId="77777777" w:rsidR="00C97B37" w:rsidRDefault="00C97B37" w:rsidP="00C34D9A">
      <w:pPr>
        <w:ind w:firstLineChars="200" w:firstLine="420"/>
        <w:rPr>
          <w:rFonts w:ascii="宋体" w:eastAsia="宋体" w:hAnsi="宋体" w:cs="Times New Roman"/>
          <w:szCs w:val="21"/>
        </w:rPr>
      </w:pPr>
    </w:p>
    <w:p w14:paraId="3177243F" w14:textId="29F5B32E" w:rsidR="00C34D9A" w:rsidRDefault="00BF4A82" w:rsidP="00C34D9A">
      <w:pPr>
        <w:pStyle w:val="af0"/>
        <w:numPr>
          <w:ilvl w:val="0"/>
          <w:numId w:val="1"/>
        </w:numPr>
        <w:ind w:firstLineChars="0"/>
        <w:rPr>
          <w:rFonts w:ascii="宋体" w:eastAsia="宋体" w:hAnsi="宋体" w:cs="Times New Roman"/>
          <w:szCs w:val="21"/>
        </w:rPr>
      </w:pPr>
      <w:r>
        <w:rPr>
          <w:rFonts w:ascii="宋体" w:eastAsia="宋体" w:hAnsi="宋体" w:cs="Times New Roman" w:hint="eastAsia"/>
          <w:szCs w:val="21"/>
        </w:rPr>
        <w:t>实验室给出的一些数据可能不够准确，比如电磁铁电流与磁感应强度的对应关系，这可能导致最后计算所得朗德因子g产生误差，</w:t>
      </w:r>
      <w:r w:rsidR="0092795E">
        <w:rPr>
          <w:rFonts w:ascii="宋体" w:eastAsia="宋体" w:hAnsi="宋体" w:cs="Times New Roman" w:hint="eastAsia"/>
          <w:szCs w:val="21"/>
        </w:rPr>
        <w:t>由于测量值偏高，所以可能是根据公式得出的磁感应强度比实际值低</w:t>
      </w:r>
    </w:p>
    <w:p w14:paraId="224C94E1" w14:textId="697CC964" w:rsidR="0092795E" w:rsidRDefault="0092795E" w:rsidP="00C34D9A">
      <w:pPr>
        <w:pStyle w:val="af0"/>
        <w:numPr>
          <w:ilvl w:val="0"/>
          <w:numId w:val="1"/>
        </w:numPr>
        <w:ind w:firstLineChars="0"/>
        <w:rPr>
          <w:rFonts w:ascii="宋体" w:eastAsia="宋体" w:hAnsi="宋体" w:cs="Times New Roman"/>
          <w:szCs w:val="21"/>
        </w:rPr>
      </w:pPr>
      <w:r>
        <w:rPr>
          <w:rFonts w:ascii="宋体" w:eastAsia="宋体" w:hAnsi="宋体" w:cs="Times New Roman" w:hint="eastAsia"/>
          <w:szCs w:val="21"/>
        </w:rPr>
        <w:t>谐振式频率计测量产生的误差也可能造成最终朗德因子的误差，</w:t>
      </w:r>
      <w:r w:rsidR="005A2808">
        <w:rPr>
          <w:rFonts w:ascii="宋体" w:eastAsia="宋体" w:hAnsi="宋体" w:cs="Times New Roman" w:hint="eastAsia"/>
          <w:szCs w:val="21"/>
        </w:rPr>
        <w:t>因为</w:t>
      </w:r>
      <w:proofErr w:type="gramStart"/>
      <w:r w:rsidR="005A2808">
        <w:rPr>
          <w:rFonts w:ascii="宋体" w:eastAsia="宋体" w:hAnsi="宋体" w:cs="Times New Roman" w:hint="eastAsia"/>
          <w:szCs w:val="21"/>
        </w:rPr>
        <w:t>本身微</w:t>
      </w:r>
      <w:proofErr w:type="gramEnd"/>
      <w:r w:rsidR="005A2808">
        <w:rPr>
          <w:rFonts w:ascii="宋体" w:eastAsia="宋体" w:hAnsi="宋体" w:cs="Times New Roman" w:hint="eastAsia"/>
          <w:szCs w:val="21"/>
        </w:rPr>
        <w:t>波源显示的频率不准确，所以需要用频率计测定，如果频率计测定的频率偏高，那么计算出的朗德因子也会偏高</w:t>
      </w:r>
    </w:p>
    <w:p w14:paraId="7BCF40EA" w14:textId="77777777" w:rsidR="006070A5" w:rsidRPr="006070A5" w:rsidRDefault="006070A5" w:rsidP="006070A5">
      <w:pPr>
        <w:rPr>
          <w:rFonts w:ascii="宋体" w:eastAsia="宋体" w:hAnsi="宋体" w:cs="Times New Roman"/>
          <w:szCs w:val="21"/>
        </w:rPr>
      </w:pPr>
    </w:p>
    <w:p w14:paraId="5E6B65A9" w14:textId="16FACD54" w:rsidR="006070A5" w:rsidRDefault="00FF1BDF" w:rsidP="005771E2">
      <w:pPr>
        <w:rPr>
          <w:rFonts w:ascii="宋体" w:eastAsia="宋体" w:hAnsi="宋体" w:cs="Times New Roman"/>
          <w:szCs w:val="21"/>
        </w:rPr>
      </w:pPr>
      <w:r w:rsidRPr="00371687">
        <w:rPr>
          <w:rFonts w:ascii="宋体" w:eastAsia="宋体" w:hAnsi="宋体" w:cs="Times New Roman" w:hint="eastAsia"/>
          <w:szCs w:val="21"/>
        </w:rPr>
        <w:t>3</w:t>
      </w:r>
      <w:r w:rsidRPr="00371687">
        <w:rPr>
          <w:rFonts w:ascii="宋体" w:eastAsia="宋体" w:hAnsi="宋体" w:cs="Times New Roman"/>
          <w:szCs w:val="21"/>
        </w:rPr>
        <w:t>.2.2</w:t>
      </w:r>
      <w:r w:rsidR="00BD19E4">
        <w:rPr>
          <w:rFonts w:ascii="宋体" w:eastAsia="宋体" w:hAnsi="宋体" w:cs="Times New Roman" w:hint="eastAsia"/>
          <w:szCs w:val="21"/>
        </w:rPr>
        <w:t>对</w:t>
      </w:r>
      <w:r w:rsidRPr="00371687">
        <w:rPr>
          <w:rFonts w:ascii="宋体" w:eastAsia="宋体" w:hAnsi="宋体" w:cs="Times New Roman" w:hint="eastAsia"/>
          <w:szCs w:val="21"/>
        </w:rPr>
        <w:t>铁磁共振实验</w:t>
      </w:r>
      <w:r w:rsidR="00BD19E4">
        <w:rPr>
          <w:rFonts w:ascii="宋体" w:eastAsia="宋体" w:hAnsi="宋体" w:cs="Times New Roman" w:hint="eastAsia"/>
          <w:szCs w:val="21"/>
        </w:rPr>
        <w:t>的</w:t>
      </w:r>
      <w:r w:rsidRPr="00371687">
        <w:rPr>
          <w:rFonts w:ascii="宋体" w:eastAsia="宋体" w:hAnsi="宋体" w:cs="Times New Roman" w:hint="eastAsia"/>
          <w:szCs w:val="21"/>
        </w:rPr>
        <w:t>结果</w:t>
      </w:r>
      <w:r w:rsidR="00BD19E4">
        <w:rPr>
          <w:rFonts w:ascii="宋体" w:eastAsia="宋体" w:hAnsi="宋体" w:cs="Times New Roman" w:hint="eastAsia"/>
          <w:szCs w:val="21"/>
        </w:rPr>
        <w:t>及其影响</w:t>
      </w:r>
      <w:r w:rsidRPr="00371687">
        <w:rPr>
          <w:rFonts w:ascii="宋体" w:eastAsia="宋体" w:hAnsi="宋体" w:cs="Times New Roman" w:hint="eastAsia"/>
          <w:szCs w:val="21"/>
        </w:rPr>
        <w:t>因素</w:t>
      </w:r>
      <w:r w:rsidR="00BD19E4">
        <w:rPr>
          <w:rFonts w:ascii="宋体" w:eastAsia="宋体" w:hAnsi="宋体" w:cs="Times New Roman" w:hint="eastAsia"/>
          <w:szCs w:val="21"/>
        </w:rPr>
        <w:t>的</w:t>
      </w:r>
      <w:r w:rsidRPr="00371687">
        <w:rPr>
          <w:rFonts w:ascii="宋体" w:eastAsia="宋体" w:hAnsi="宋体" w:cs="Times New Roman" w:hint="eastAsia"/>
          <w:szCs w:val="21"/>
        </w:rPr>
        <w:t>分析</w:t>
      </w:r>
    </w:p>
    <w:p w14:paraId="2EA3BEF2" w14:textId="77777777" w:rsidR="00CD1E73" w:rsidRDefault="00CD1E73" w:rsidP="005771E2">
      <w:pPr>
        <w:rPr>
          <w:rFonts w:ascii="宋体" w:eastAsia="宋体" w:hAnsi="宋体" w:cs="Times New Roman"/>
          <w:szCs w:val="21"/>
        </w:rPr>
      </w:pPr>
    </w:p>
    <w:p w14:paraId="260BD5E3" w14:textId="77777777" w:rsidR="006A555D" w:rsidRDefault="00CD1E73" w:rsidP="006C2276">
      <w:pPr>
        <w:ind w:firstLineChars="200" w:firstLine="420"/>
        <w:rPr>
          <w:rFonts w:ascii="宋体" w:eastAsia="宋体" w:hAnsi="宋体" w:cs="Times New Roman"/>
          <w:szCs w:val="21"/>
        </w:rPr>
      </w:pPr>
      <w:r>
        <w:rPr>
          <w:rFonts w:ascii="宋体" w:eastAsia="宋体" w:hAnsi="宋体" w:cs="Times New Roman" w:hint="eastAsia"/>
          <w:szCs w:val="21"/>
        </w:rPr>
        <w:t>铁磁共振实验中的数据较多，</w:t>
      </w:r>
      <w:r w:rsidR="003737BE">
        <w:rPr>
          <w:rFonts w:ascii="宋体" w:eastAsia="宋体" w:hAnsi="宋体" w:cs="Times New Roman" w:hint="eastAsia"/>
          <w:szCs w:val="21"/>
        </w:rPr>
        <w:t>其中</w:t>
      </w:r>
      <w:r w:rsidR="00034AEA">
        <w:rPr>
          <w:rFonts w:ascii="宋体" w:eastAsia="宋体" w:hAnsi="宋体" w:cs="Times New Roman" w:hint="eastAsia"/>
          <w:szCs w:val="21"/>
        </w:rPr>
        <w:t>朗德因子g与</w:t>
      </w:r>
      <w:proofErr w:type="gramStart"/>
      <w:r w:rsidR="00034AEA">
        <w:rPr>
          <w:rFonts w:ascii="宋体" w:eastAsia="宋体" w:hAnsi="宋体" w:cs="Times New Roman" w:hint="eastAsia"/>
          <w:szCs w:val="21"/>
        </w:rPr>
        <w:t>回磁比</w:t>
      </w:r>
      <w:proofErr w:type="gramEnd"/>
      <w:r w:rsidR="00034AEA">
        <w:rPr>
          <w:rFonts w:ascii="宋体" w:eastAsia="宋体" w:hAnsi="宋体" w:cs="Times New Roman" w:hint="eastAsia"/>
          <w:szCs w:val="21"/>
        </w:rPr>
        <w:t>γ与真值误差较小，而由P-</w:t>
      </w:r>
      <w:r w:rsidR="00034AEA">
        <w:rPr>
          <w:rFonts w:ascii="宋体" w:eastAsia="宋体" w:hAnsi="宋体" w:cs="Times New Roman"/>
          <w:szCs w:val="21"/>
        </w:rPr>
        <w:t>B</w:t>
      </w:r>
      <w:r w:rsidR="00034AEA">
        <w:rPr>
          <w:rFonts w:ascii="宋体" w:eastAsia="宋体" w:hAnsi="宋体" w:cs="Times New Roman" w:hint="eastAsia"/>
          <w:szCs w:val="21"/>
        </w:rPr>
        <w:t>曲线计算得到的弛豫时间可能误差较大，因为在计算</w:t>
      </w:r>
      <m:oMath>
        <m:sSub>
          <m:sSubPr>
            <m:ctrlPr>
              <w:rPr>
                <w:rFonts w:ascii="Cambria Math" w:eastAsia="宋体" w:hAnsi="Cambria Math" w:cs="Times New Roman"/>
                <w:i/>
                <w:iCs/>
                <w:szCs w:val="21"/>
              </w:rPr>
            </m:ctrlPr>
          </m:sSubPr>
          <m:e>
            <m:r>
              <w:rPr>
                <w:rFonts w:ascii="Cambria Math" w:eastAsia="宋体" w:hAnsi="Cambria Math" w:cs="Times New Roman"/>
                <w:szCs w:val="21"/>
              </w:rPr>
              <m:t>I</m:t>
            </m:r>
          </m:e>
          <m:sub>
            <m:r>
              <w:rPr>
                <w:rFonts w:ascii="Cambria Math" w:eastAsia="宋体" w:hAnsi="Cambria Math" w:cs="Times New Roman"/>
                <w:szCs w:val="21"/>
              </w:rPr>
              <m:t>1/2</m:t>
            </m:r>
          </m:sub>
        </m:sSub>
      </m:oMath>
      <w:r w:rsidR="00034AEA">
        <w:rPr>
          <w:rFonts w:ascii="宋体" w:eastAsia="宋体" w:hAnsi="宋体" w:cs="Times New Roman" w:hint="eastAsia"/>
          <w:iCs/>
          <w:szCs w:val="21"/>
        </w:rPr>
        <w:t>时，</w:t>
      </w:r>
      <w:r w:rsidR="00034AEA" w:rsidRPr="00034AEA">
        <w:rPr>
          <w:rFonts w:ascii="宋体" w:eastAsia="宋体" w:hAnsi="宋体" w:cs="Times New Roman" w:hint="eastAsia"/>
          <w:i/>
          <w:szCs w:val="21"/>
        </w:rPr>
        <w:t>I</w:t>
      </w:r>
      <w:r w:rsidR="00034AEA">
        <w:rPr>
          <w:rFonts w:ascii="宋体" w:eastAsia="宋体" w:hAnsi="宋体" w:cs="Times New Roman" w:hint="eastAsia"/>
          <w:iCs/>
          <w:szCs w:val="21"/>
        </w:rPr>
        <w:t>的最大值为1</w:t>
      </w:r>
      <w:r w:rsidR="00034AEA">
        <w:rPr>
          <w:rFonts w:ascii="宋体" w:eastAsia="宋体" w:hAnsi="宋体" w:cs="Times New Roman"/>
          <w:iCs/>
          <w:szCs w:val="21"/>
        </w:rPr>
        <w:t>70</w:t>
      </w:r>
      <w:r w:rsidR="00034AEA">
        <w:rPr>
          <w:rFonts w:ascii="宋体" w:eastAsia="宋体" w:hAnsi="宋体" w:cs="Times New Roman" w:hint="eastAsia"/>
          <w:iCs/>
          <w:szCs w:val="21"/>
        </w:rPr>
        <w:t>μ</w:t>
      </w:r>
      <w:r w:rsidR="00034AEA">
        <w:rPr>
          <w:rFonts w:ascii="宋体" w:eastAsia="宋体" w:hAnsi="宋体" w:cs="Times New Roman"/>
          <w:iCs/>
          <w:szCs w:val="21"/>
        </w:rPr>
        <w:t>A</w:t>
      </w:r>
      <w:r w:rsidR="00034AEA">
        <w:rPr>
          <w:rFonts w:ascii="宋体" w:eastAsia="宋体" w:hAnsi="宋体" w:cs="Times New Roman" w:hint="eastAsia"/>
          <w:iCs/>
          <w:szCs w:val="21"/>
        </w:rPr>
        <w:t>，最小值却仅为2μ</w:t>
      </w:r>
      <w:r w:rsidR="00034AEA">
        <w:rPr>
          <w:rFonts w:ascii="宋体" w:eastAsia="宋体" w:hAnsi="宋体" w:cs="Times New Roman"/>
          <w:iCs/>
          <w:szCs w:val="21"/>
        </w:rPr>
        <w:t>A</w:t>
      </w:r>
      <w:r w:rsidR="00034AEA">
        <w:rPr>
          <w:rFonts w:ascii="宋体" w:eastAsia="宋体" w:hAnsi="宋体" w:cs="Times New Roman" w:hint="eastAsia"/>
          <w:iCs/>
          <w:szCs w:val="21"/>
        </w:rPr>
        <w:t>，计算所得的</w:t>
      </w:r>
      <m:oMath>
        <m:sSub>
          <m:sSubPr>
            <m:ctrlPr>
              <w:rPr>
                <w:rFonts w:ascii="Cambria Math" w:eastAsia="宋体" w:hAnsi="Cambria Math" w:cs="Times New Roman"/>
                <w:i/>
                <w:iCs/>
                <w:szCs w:val="21"/>
              </w:rPr>
            </m:ctrlPr>
          </m:sSubPr>
          <m:e>
            <m:r>
              <w:rPr>
                <w:rFonts w:ascii="Cambria Math" w:eastAsia="宋体" w:hAnsi="Cambria Math" w:cs="Times New Roman"/>
                <w:szCs w:val="21"/>
              </w:rPr>
              <m:t>I</m:t>
            </m:r>
          </m:e>
          <m:sub>
            <m:r>
              <w:rPr>
                <w:rFonts w:ascii="Cambria Math" w:eastAsia="宋体" w:hAnsi="Cambria Math" w:cs="Times New Roman"/>
                <w:szCs w:val="21"/>
              </w:rPr>
              <m:t>1/2</m:t>
            </m:r>
          </m:sub>
        </m:sSub>
      </m:oMath>
      <w:r w:rsidR="00034AEA">
        <w:rPr>
          <w:rFonts w:ascii="宋体" w:eastAsia="宋体" w:hAnsi="宋体" w:cs="Times New Roman" w:hint="eastAsia"/>
          <w:iCs/>
          <w:szCs w:val="21"/>
        </w:rPr>
        <w:t>仅为</w:t>
      </w:r>
      <w:r w:rsidR="00034AEA">
        <w:rPr>
          <w:rFonts w:ascii="宋体" w:eastAsia="宋体" w:hAnsi="宋体" w:cs="Times New Roman"/>
          <w:szCs w:val="21"/>
        </w:rPr>
        <w:t>3.9535</w:t>
      </w:r>
      <w:r w:rsidR="00034AEA">
        <w:rPr>
          <w:rFonts w:ascii="宋体" w:eastAsia="宋体" w:hAnsi="宋体" w:cs="Times New Roman" w:hint="eastAsia"/>
          <w:szCs w:val="21"/>
        </w:rPr>
        <w:t>μ</w:t>
      </w:r>
      <w:r w:rsidR="00034AEA">
        <w:rPr>
          <w:rFonts w:ascii="宋体" w:eastAsia="宋体" w:hAnsi="宋体" w:cs="Times New Roman"/>
          <w:szCs w:val="21"/>
        </w:rPr>
        <w:t>A</w:t>
      </w:r>
      <w:r w:rsidR="00034AEA">
        <w:rPr>
          <w:rFonts w:ascii="宋体" w:eastAsia="宋体" w:hAnsi="宋体" w:cs="Times New Roman" w:hint="eastAsia"/>
          <w:iCs/>
          <w:szCs w:val="21"/>
        </w:rPr>
        <w:t>，十分靠近P-</w:t>
      </w:r>
      <w:r w:rsidR="00034AEA">
        <w:rPr>
          <w:rFonts w:ascii="宋体" w:eastAsia="宋体" w:hAnsi="宋体" w:cs="Times New Roman"/>
          <w:iCs/>
          <w:szCs w:val="21"/>
        </w:rPr>
        <w:t>B</w:t>
      </w:r>
      <w:r w:rsidR="00034AEA">
        <w:rPr>
          <w:rFonts w:ascii="宋体" w:eastAsia="宋体" w:hAnsi="宋体" w:cs="Times New Roman" w:hint="eastAsia"/>
          <w:iCs/>
          <w:szCs w:val="21"/>
        </w:rPr>
        <w:t>曲线的靠下部分，而曲线靠下部分斜率较大，由此根据交点计算</w:t>
      </w:r>
      <m:oMath>
        <m:r>
          <w:rPr>
            <w:rFonts w:ascii="Cambria Math" w:eastAsia="宋体" w:hAnsi="Cambria Math" w:cs="Times New Roman"/>
            <w:szCs w:val="21"/>
          </w:rPr>
          <m:t>ΔB</m:t>
        </m:r>
      </m:oMath>
      <w:r w:rsidR="00C55495">
        <w:rPr>
          <w:rFonts w:ascii="宋体" w:eastAsia="宋体" w:hAnsi="宋体" w:cs="Times New Roman" w:hint="eastAsia"/>
          <w:szCs w:val="21"/>
        </w:rPr>
        <w:t>不太精确</w:t>
      </w:r>
      <w:r w:rsidR="00034AEA">
        <w:rPr>
          <w:rFonts w:ascii="宋体" w:eastAsia="宋体" w:hAnsi="宋体" w:cs="Times New Roman" w:hint="eastAsia"/>
          <w:szCs w:val="21"/>
        </w:rPr>
        <w:t>，一部分</w:t>
      </w:r>
      <w:r w:rsidR="00C55495">
        <w:rPr>
          <w:rFonts w:ascii="宋体" w:eastAsia="宋体" w:hAnsi="宋体" w:cs="Times New Roman" w:hint="eastAsia"/>
          <w:szCs w:val="21"/>
        </w:rPr>
        <w:t>原因是</w:t>
      </w:r>
      <w:r w:rsidR="00034AEA">
        <w:rPr>
          <w:rFonts w:ascii="宋体" w:eastAsia="宋体" w:hAnsi="宋体" w:cs="Times New Roman" w:hint="eastAsia"/>
          <w:szCs w:val="21"/>
        </w:rPr>
        <w:t>是曲线由一系列点平滑连接而成，不十分准确，</w:t>
      </w:r>
      <w:r w:rsidR="00C55495">
        <w:rPr>
          <w:rFonts w:ascii="宋体" w:eastAsia="宋体" w:hAnsi="宋体" w:cs="Times New Roman" w:hint="eastAsia"/>
          <w:szCs w:val="21"/>
        </w:rPr>
        <w:t>另一部分原因是交点间距很小，这些都会导致较大误差，所以本实验的弛豫时间或许仅有其数量级有一定参考意义</w:t>
      </w:r>
      <w:r w:rsidR="006A555D">
        <w:rPr>
          <w:rFonts w:ascii="宋体" w:eastAsia="宋体" w:hAnsi="宋体" w:cs="Times New Roman" w:hint="eastAsia"/>
          <w:szCs w:val="21"/>
        </w:rPr>
        <w:t>。</w:t>
      </w:r>
    </w:p>
    <w:p w14:paraId="143A659F" w14:textId="7CF159D5" w:rsidR="00371687" w:rsidRDefault="006A555D" w:rsidP="006C2276">
      <w:pPr>
        <w:ind w:firstLineChars="200" w:firstLine="420"/>
        <w:rPr>
          <w:rFonts w:ascii="宋体" w:eastAsia="宋体" w:hAnsi="宋体" w:cs="Times New Roman"/>
          <w:szCs w:val="21"/>
        </w:rPr>
      </w:pPr>
      <w:r>
        <w:rPr>
          <w:rFonts w:ascii="宋体" w:eastAsia="宋体" w:hAnsi="宋体" w:cs="Times New Roman" w:hint="eastAsia"/>
          <w:szCs w:val="21"/>
        </w:rPr>
        <w:t>同时测绘P</w:t>
      </w:r>
      <w:r>
        <w:rPr>
          <w:rFonts w:ascii="宋体" w:eastAsia="宋体" w:hAnsi="宋体" w:cs="Times New Roman"/>
          <w:szCs w:val="21"/>
        </w:rPr>
        <w:t>-B</w:t>
      </w:r>
      <w:r>
        <w:rPr>
          <w:rFonts w:ascii="宋体" w:eastAsia="宋体" w:hAnsi="宋体" w:cs="Times New Roman" w:hint="eastAsia"/>
          <w:szCs w:val="21"/>
        </w:rPr>
        <w:t>曲线时</w:t>
      </w:r>
      <w:r w:rsidR="00C55495">
        <w:rPr>
          <w:rFonts w:ascii="宋体" w:eastAsia="宋体" w:hAnsi="宋体" w:cs="Times New Roman" w:hint="eastAsia"/>
          <w:szCs w:val="21"/>
        </w:rPr>
        <w:t>的</w:t>
      </w:r>
      <w:r>
        <w:rPr>
          <w:rFonts w:ascii="宋体" w:eastAsia="宋体" w:hAnsi="宋体" w:cs="Times New Roman" w:hint="eastAsia"/>
          <w:szCs w:val="21"/>
        </w:rPr>
        <w:t>功率（未换算的检测装置电流大小）跨度较大，最小的电流大小接近0，假如排除实验操作的问题，有可能是电流表示数问题，同时还发现，整个实验装置比较敏感，在调整磁感应强度测微波功率大小时，</w:t>
      </w:r>
      <w:r w:rsidR="00275B6F">
        <w:rPr>
          <w:rFonts w:ascii="宋体" w:eastAsia="宋体" w:hAnsi="宋体" w:cs="Times New Roman" w:hint="eastAsia"/>
          <w:szCs w:val="21"/>
        </w:rPr>
        <w:t>如果记录时间较长，则很容易发生共振点偏移的现象，经老师提醒，主要是由于微波源的输出微波频率的漂移，这也有是直接导致记录的数据误差的重要原因。</w:t>
      </w:r>
    </w:p>
    <w:p w14:paraId="094A9381" w14:textId="73AFFCAB" w:rsidR="00275B6F" w:rsidRDefault="00275B6F" w:rsidP="006C2276">
      <w:pPr>
        <w:ind w:firstLineChars="200" w:firstLine="420"/>
        <w:rPr>
          <w:rFonts w:ascii="宋体" w:eastAsia="宋体" w:hAnsi="宋体" w:cs="Times New Roman"/>
          <w:szCs w:val="21"/>
        </w:rPr>
      </w:pPr>
      <w:r>
        <w:rPr>
          <w:rFonts w:ascii="宋体" w:eastAsia="宋体" w:hAnsi="宋体" w:cs="Times New Roman" w:hint="eastAsia"/>
          <w:szCs w:val="21"/>
        </w:rPr>
        <w:t>而对于朗德因子g和</w:t>
      </w:r>
      <w:proofErr w:type="gramStart"/>
      <w:r>
        <w:rPr>
          <w:rFonts w:ascii="宋体" w:eastAsia="宋体" w:hAnsi="宋体" w:cs="Times New Roman" w:hint="eastAsia"/>
          <w:szCs w:val="21"/>
        </w:rPr>
        <w:t>回磁比</w:t>
      </w:r>
      <w:proofErr w:type="gramEnd"/>
      <w:r>
        <w:rPr>
          <w:rFonts w:ascii="宋体" w:eastAsia="宋体" w:hAnsi="宋体" w:cs="Times New Roman" w:hint="eastAsia"/>
          <w:szCs w:val="21"/>
        </w:rPr>
        <w:t>γ来说，上述因素的影响很小，因为只需确定发生铁磁共振时的磁感应强度和微波频率，即使发生一定偏移，对结果的影响</w:t>
      </w:r>
      <w:r w:rsidR="00F554D6">
        <w:rPr>
          <w:rFonts w:ascii="宋体" w:eastAsia="宋体" w:hAnsi="宋体" w:cs="Times New Roman" w:hint="eastAsia"/>
          <w:szCs w:val="21"/>
        </w:rPr>
        <w:t>相对较小。</w:t>
      </w:r>
    </w:p>
    <w:p w14:paraId="1B252FDA" w14:textId="77777777" w:rsidR="00C55495" w:rsidRPr="00371687" w:rsidRDefault="00C55495" w:rsidP="006C2276">
      <w:pPr>
        <w:ind w:firstLineChars="200" w:firstLine="420"/>
        <w:rPr>
          <w:rFonts w:ascii="宋体" w:eastAsia="宋体" w:hAnsi="宋体" w:cs="Times New Roman"/>
          <w:szCs w:val="21"/>
        </w:rPr>
      </w:pPr>
    </w:p>
    <w:p w14:paraId="2A467CFA" w14:textId="014CF023" w:rsidR="00205281" w:rsidRDefault="00205281" w:rsidP="005771E2">
      <w:pPr>
        <w:rPr>
          <w:rFonts w:ascii="宋体" w:eastAsia="宋体" w:hAnsi="宋体" w:cs="Times New Roman"/>
          <w:sz w:val="28"/>
          <w:szCs w:val="28"/>
        </w:rPr>
      </w:pPr>
      <w:r w:rsidRPr="00205281">
        <w:rPr>
          <w:rFonts w:ascii="宋体" w:eastAsia="宋体" w:hAnsi="宋体" w:cs="Times New Roman" w:hint="eastAsia"/>
          <w:sz w:val="28"/>
          <w:szCs w:val="28"/>
        </w:rPr>
        <w:t>4结论</w:t>
      </w:r>
    </w:p>
    <w:p w14:paraId="7FA511DA" w14:textId="30B48229" w:rsidR="00377B78" w:rsidRDefault="00683271" w:rsidP="00683271">
      <w:pPr>
        <w:ind w:firstLineChars="200" w:firstLine="420"/>
        <w:rPr>
          <w:rFonts w:ascii="宋体" w:eastAsia="宋体" w:hAnsi="宋体" w:cs="Times New Roman"/>
          <w:szCs w:val="21"/>
        </w:rPr>
      </w:pPr>
      <w:r>
        <w:rPr>
          <w:rFonts w:ascii="宋体" w:eastAsia="宋体" w:hAnsi="宋体" w:cs="Times New Roman" w:hint="eastAsia"/>
          <w:szCs w:val="21"/>
        </w:rPr>
        <w:t>本次实验</w:t>
      </w:r>
      <w:r w:rsidR="000C000C">
        <w:rPr>
          <w:rFonts w:ascii="宋体" w:eastAsia="宋体" w:hAnsi="宋体" w:cs="Times New Roman" w:hint="eastAsia"/>
          <w:szCs w:val="21"/>
        </w:rPr>
        <w:t>，主要</w:t>
      </w:r>
      <w:r w:rsidR="00783FF2">
        <w:rPr>
          <w:rFonts w:ascii="宋体" w:eastAsia="宋体" w:hAnsi="宋体" w:cs="Times New Roman" w:hint="eastAsia"/>
          <w:szCs w:val="21"/>
        </w:rPr>
        <w:t>使用扫场法，确定共振点所在范围，进一步确定共振点，从而得到实验数据。其中分为两个实验：利用</w:t>
      </w:r>
      <w:r w:rsidR="000C000C">
        <w:rPr>
          <w:rFonts w:ascii="宋体" w:eastAsia="宋体" w:hAnsi="宋体" w:cs="Times New Roman" w:hint="eastAsia"/>
          <w:szCs w:val="21"/>
        </w:rPr>
        <w:t>电子自旋共振</w:t>
      </w:r>
      <w:r w:rsidR="00783FF2">
        <w:rPr>
          <w:rFonts w:ascii="宋体" w:eastAsia="宋体" w:hAnsi="宋体" w:cs="Times New Roman" w:hint="eastAsia"/>
          <w:szCs w:val="21"/>
        </w:rPr>
        <w:t>的原理，</w:t>
      </w:r>
      <w:r w:rsidR="000C000C">
        <w:rPr>
          <w:rFonts w:ascii="宋体" w:eastAsia="宋体" w:hAnsi="宋体" w:cs="Times New Roman" w:hint="eastAsia"/>
          <w:szCs w:val="21"/>
        </w:rPr>
        <w:t>测定了朗德因子g</w:t>
      </w:r>
      <w:r w:rsidR="00783FF2">
        <w:rPr>
          <w:rFonts w:ascii="宋体" w:eastAsia="宋体" w:hAnsi="宋体" w:cs="Times New Roman" w:hint="eastAsia"/>
          <w:szCs w:val="21"/>
        </w:rPr>
        <w:t>；</w:t>
      </w:r>
      <w:r w:rsidR="000C000C">
        <w:rPr>
          <w:rFonts w:ascii="宋体" w:eastAsia="宋体" w:hAnsi="宋体" w:cs="Times New Roman" w:hint="eastAsia"/>
          <w:szCs w:val="21"/>
        </w:rPr>
        <w:t>利用铁磁共振也测定了朗德因子g和</w:t>
      </w:r>
      <w:proofErr w:type="gramStart"/>
      <w:r w:rsidR="000C000C">
        <w:rPr>
          <w:rFonts w:ascii="宋体" w:eastAsia="宋体" w:hAnsi="宋体" w:cs="Times New Roman" w:hint="eastAsia"/>
          <w:szCs w:val="21"/>
        </w:rPr>
        <w:t>回磁比</w:t>
      </w:r>
      <w:proofErr w:type="gramEnd"/>
      <w:r w:rsidR="000C000C">
        <w:rPr>
          <w:rFonts w:ascii="宋体" w:eastAsia="宋体" w:hAnsi="宋体" w:cs="Times New Roman" w:hint="eastAsia"/>
          <w:szCs w:val="21"/>
        </w:rPr>
        <w:t>γ，弛豫时间τ，并绘制了P-</w:t>
      </w:r>
      <w:r w:rsidR="000C000C">
        <w:rPr>
          <w:rFonts w:ascii="宋体" w:eastAsia="宋体" w:hAnsi="宋体" w:cs="Times New Roman"/>
          <w:szCs w:val="21"/>
        </w:rPr>
        <w:t>B</w:t>
      </w:r>
      <w:r w:rsidR="000C000C">
        <w:rPr>
          <w:rFonts w:ascii="宋体" w:eastAsia="宋体" w:hAnsi="宋体" w:cs="Times New Roman" w:hint="eastAsia"/>
          <w:szCs w:val="21"/>
        </w:rPr>
        <w:t>曲线</w:t>
      </w:r>
      <w:r w:rsidR="00783FF2">
        <w:rPr>
          <w:rFonts w:ascii="宋体" w:eastAsia="宋体" w:hAnsi="宋体" w:cs="Times New Roman" w:hint="eastAsia"/>
          <w:szCs w:val="21"/>
        </w:rPr>
        <w:t>。</w:t>
      </w:r>
    </w:p>
    <w:p w14:paraId="17F23849" w14:textId="6A5DCFEC" w:rsidR="00F17E89" w:rsidRDefault="00F17E89" w:rsidP="00683271">
      <w:pPr>
        <w:ind w:firstLineChars="200" w:firstLine="420"/>
        <w:rPr>
          <w:rFonts w:ascii="宋体" w:eastAsia="宋体" w:hAnsi="宋体" w:cs="Times New Roman"/>
          <w:szCs w:val="21"/>
        </w:rPr>
      </w:pPr>
      <w:r>
        <w:rPr>
          <w:rFonts w:ascii="宋体" w:eastAsia="宋体" w:hAnsi="宋体" w:cs="Times New Roman" w:hint="eastAsia"/>
          <w:szCs w:val="21"/>
        </w:rPr>
        <w:t>此实验为验证性实验，验证了电子自旋共振和铁磁共振的理论正确性，同时具有一定启发意义，本次实验中并未直接接触样品，但是利用磁场和微波对样品的一些属性进行了检测，所以电子自旋共振和铁磁共振的原理可以广泛用于某些不宜直接接触来检测的物体的探测和属性分析。</w:t>
      </w:r>
    </w:p>
    <w:p w14:paraId="2BFE8C5E" w14:textId="74BE320C" w:rsidR="00F17E89" w:rsidRDefault="00820F6C" w:rsidP="00683271">
      <w:pPr>
        <w:ind w:firstLineChars="200" w:firstLine="420"/>
        <w:rPr>
          <w:rFonts w:ascii="宋体" w:eastAsia="宋体" w:hAnsi="宋体" w:cs="Times New Roman"/>
          <w:szCs w:val="21"/>
        </w:rPr>
      </w:pPr>
      <w:r>
        <w:rPr>
          <w:rFonts w:ascii="宋体" w:eastAsia="宋体" w:hAnsi="宋体" w:cs="Times New Roman" w:hint="eastAsia"/>
          <w:szCs w:val="21"/>
        </w:rPr>
        <w:t>我认为本次实验仍需改进的地方是铁磁共振实验中P-</w:t>
      </w:r>
      <w:r>
        <w:rPr>
          <w:rFonts w:ascii="宋体" w:eastAsia="宋体" w:hAnsi="宋体" w:cs="Times New Roman"/>
          <w:szCs w:val="21"/>
        </w:rPr>
        <w:t>B</w:t>
      </w:r>
      <w:r>
        <w:rPr>
          <w:rFonts w:ascii="宋体" w:eastAsia="宋体" w:hAnsi="宋体" w:cs="Times New Roman" w:hint="eastAsia"/>
          <w:szCs w:val="21"/>
        </w:rPr>
        <w:t>的曲线绘制部分，由该曲线进一步得出的弛豫时间没有参照范围，很难确定是否合理，</w:t>
      </w:r>
      <w:commentRangeStart w:id="132"/>
      <w:r>
        <w:rPr>
          <w:rFonts w:ascii="宋体" w:eastAsia="宋体" w:hAnsi="宋体" w:cs="Times New Roman" w:hint="eastAsia"/>
          <w:szCs w:val="21"/>
        </w:rPr>
        <w:t>如果能确认扫场的频率</w:t>
      </w:r>
      <w:commentRangeEnd w:id="132"/>
      <w:r w:rsidR="00757B22">
        <w:rPr>
          <w:rStyle w:val="aa"/>
        </w:rPr>
        <w:commentReference w:id="132"/>
      </w:r>
      <w:r>
        <w:rPr>
          <w:rFonts w:ascii="宋体" w:eastAsia="宋体" w:hAnsi="宋体" w:cs="Times New Roman" w:hint="eastAsia"/>
          <w:szCs w:val="21"/>
        </w:rPr>
        <w:t>，或许可以利用布洛赫方程估算出弛豫时间，从而互相验证</w:t>
      </w:r>
      <w:ins w:id="133" w:author="张 鸿琳" w:date="2021-04-04T19:06:00Z">
        <w:r w:rsidR="00C470EF">
          <w:rPr>
            <w:rFonts w:ascii="宋体" w:eastAsia="宋体" w:hAnsi="宋体" w:cs="Times New Roman" w:hint="eastAsia"/>
            <w:color w:val="FF0000"/>
            <w:szCs w:val="21"/>
          </w:rPr>
          <w:t>，因为由布洛赫方程可以求出</w:t>
        </w:r>
      </w:ins>
      <w:ins w:id="134" w:author="张 鸿琳" w:date="2021-04-04T19:07:00Z">
        <w:r w:rsidR="00C470EF">
          <w:rPr>
            <w:rFonts w:ascii="宋体" w:eastAsia="宋体" w:hAnsi="宋体" w:cs="Times New Roman" w:hint="eastAsia"/>
            <w:color w:val="FF0000"/>
            <w:szCs w:val="21"/>
          </w:rPr>
          <w:t>在扫场下的</w:t>
        </w:r>
      </w:ins>
      <w:ins w:id="135" w:author="张 鸿琳" w:date="2021-04-04T19:16:00Z">
        <w:r w:rsidR="00D329FA">
          <w:rPr>
            <w:rFonts w:ascii="宋体" w:eastAsia="宋体" w:hAnsi="宋体" w:cs="Times New Roman" w:hint="eastAsia"/>
            <w:color w:val="FF0000"/>
            <w:szCs w:val="21"/>
          </w:rPr>
          <w:t>磁化强度随时间的变化</w:t>
        </w:r>
      </w:ins>
      <w:ins w:id="136" w:author="张 鸿琳" w:date="2021-04-04T19:18:00Z">
        <w:r w:rsidR="00D329FA">
          <w:rPr>
            <w:rFonts w:ascii="宋体" w:eastAsia="宋体" w:hAnsi="宋体" w:cs="Times New Roman" w:hint="eastAsia"/>
            <w:color w:val="FF0000"/>
            <w:szCs w:val="21"/>
          </w:rPr>
          <w:t>的函数</w:t>
        </w:r>
      </w:ins>
      <w:ins w:id="137" w:author="张 鸿琳" w:date="2021-04-04T19:08:00Z">
        <w:r w:rsidR="00C470EF">
          <w:rPr>
            <w:rFonts w:ascii="宋体" w:eastAsia="宋体" w:hAnsi="宋体" w:cs="Times New Roman" w:hint="eastAsia"/>
            <w:color w:val="FF0000"/>
            <w:szCs w:val="21"/>
          </w:rPr>
          <w:t>，</w:t>
        </w:r>
      </w:ins>
      <w:ins w:id="138" w:author="张 鸿琳" w:date="2021-04-04T19:16:00Z">
        <w:r w:rsidR="00D329FA">
          <w:rPr>
            <w:rFonts w:ascii="宋体" w:eastAsia="宋体" w:hAnsi="宋体" w:cs="Times New Roman" w:hint="eastAsia"/>
            <w:color w:val="FF0000"/>
            <w:szCs w:val="21"/>
          </w:rPr>
          <w:t>利用测量</w:t>
        </w:r>
      </w:ins>
      <w:ins w:id="139" w:author="张 鸿琳" w:date="2021-04-04T19:17:00Z">
        <w:r w:rsidR="00D329FA">
          <w:rPr>
            <w:rFonts w:ascii="宋体" w:eastAsia="宋体" w:hAnsi="宋体" w:cs="Times New Roman" w:hint="eastAsia"/>
            <w:color w:val="FF0000"/>
            <w:szCs w:val="21"/>
          </w:rPr>
          <w:t>磁化强度随时间变化的实验手段</w:t>
        </w:r>
      </w:ins>
      <w:ins w:id="140" w:author="张 鸿琳" w:date="2021-04-04T19:18:00Z">
        <w:r w:rsidR="00D329FA">
          <w:rPr>
            <w:rFonts w:ascii="宋体" w:eastAsia="宋体" w:hAnsi="宋体" w:cs="Times New Roman" w:hint="eastAsia"/>
            <w:color w:val="FF0000"/>
            <w:szCs w:val="21"/>
          </w:rPr>
          <w:t>得到的</w:t>
        </w:r>
      </w:ins>
      <w:ins w:id="141" w:author="张 鸿琳" w:date="2021-04-04T19:08:00Z">
        <w:r w:rsidR="00C470EF">
          <w:rPr>
            <w:rFonts w:ascii="宋体" w:eastAsia="宋体" w:hAnsi="宋体" w:cs="Times New Roman" w:hint="eastAsia"/>
            <w:color w:val="FF0000"/>
            <w:szCs w:val="21"/>
          </w:rPr>
          <w:t>数据对比可以得出弛豫时间的</w:t>
        </w:r>
      </w:ins>
      <w:ins w:id="142" w:author="张 鸿琳" w:date="2021-04-04T19:09:00Z">
        <w:r w:rsidR="00C470EF">
          <w:rPr>
            <w:rFonts w:ascii="宋体" w:eastAsia="宋体" w:hAnsi="宋体" w:cs="Times New Roman" w:hint="eastAsia"/>
            <w:color w:val="FF0000"/>
            <w:szCs w:val="21"/>
          </w:rPr>
          <w:t>量级，不过</w:t>
        </w:r>
      </w:ins>
      <w:ins w:id="143" w:author="张 鸿琳" w:date="2021-04-04T19:10:00Z">
        <w:r w:rsidR="00C470EF">
          <w:rPr>
            <w:rFonts w:ascii="宋体" w:eastAsia="宋体" w:hAnsi="宋体" w:cs="Times New Roman" w:hint="eastAsia"/>
            <w:color w:val="FF0000"/>
            <w:szCs w:val="21"/>
          </w:rPr>
          <w:t>由</w:t>
        </w:r>
      </w:ins>
      <w:ins w:id="144" w:author="张 鸿琳" w:date="2021-04-04T19:08:00Z">
        <w:r w:rsidR="00C470EF">
          <w:rPr>
            <w:rFonts w:ascii="宋体" w:eastAsia="宋体" w:hAnsi="宋体" w:cs="Times New Roman" w:hint="eastAsia"/>
            <w:color w:val="FF0000"/>
            <w:szCs w:val="21"/>
          </w:rPr>
          <w:t>于一些数理方程知识还未学习，所以方程目前我还无法求解</w:t>
        </w:r>
      </w:ins>
      <w:r>
        <w:rPr>
          <w:rFonts w:ascii="宋体" w:eastAsia="宋体" w:hAnsi="宋体" w:cs="Times New Roman" w:hint="eastAsia"/>
          <w:szCs w:val="21"/>
        </w:rPr>
        <w:t>。另一方面，电子自旋共振的实验数据太少，所以体会没有很深刻，如果可以加入几组对比实</w:t>
      </w:r>
      <w:r>
        <w:rPr>
          <w:rFonts w:ascii="宋体" w:eastAsia="宋体" w:hAnsi="宋体" w:cs="Times New Roman" w:hint="eastAsia"/>
          <w:szCs w:val="21"/>
        </w:rPr>
        <w:lastRenderedPageBreak/>
        <w:t>验，比如加入</w:t>
      </w:r>
      <w:commentRangeStart w:id="145"/>
      <w:r w:rsidRPr="004F7B73">
        <w:rPr>
          <w:rFonts w:ascii="宋体" w:eastAsia="宋体" w:hAnsi="宋体" w:cs="Times New Roman" w:hint="eastAsia"/>
          <w:strike/>
          <w:color w:val="FF0000"/>
          <w:szCs w:val="21"/>
          <w:rPrChange w:id="146" w:author="张 鸿琳" w:date="2021-04-04T18:51:00Z">
            <w:rPr>
              <w:rFonts w:ascii="宋体" w:eastAsia="宋体" w:hAnsi="宋体" w:cs="Times New Roman" w:hint="eastAsia"/>
              <w:szCs w:val="21"/>
            </w:rPr>
          </w:rPrChange>
        </w:rPr>
        <w:t>没有未成对电子的样品</w:t>
      </w:r>
      <w:commentRangeEnd w:id="145"/>
      <w:r w:rsidR="00757B22" w:rsidRPr="004F7B73">
        <w:rPr>
          <w:rStyle w:val="aa"/>
          <w:strike/>
          <w:color w:val="FF0000"/>
          <w:rPrChange w:id="147" w:author="张 鸿琳" w:date="2021-04-04T18:51:00Z">
            <w:rPr>
              <w:rStyle w:val="aa"/>
            </w:rPr>
          </w:rPrChange>
        </w:rPr>
        <w:commentReference w:id="145"/>
      </w:r>
      <w:r w:rsidRPr="004F7B73">
        <w:rPr>
          <w:rFonts w:ascii="宋体" w:eastAsia="宋体" w:hAnsi="宋体" w:cs="Times New Roman" w:hint="eastAsia"/>
          <w:strike/>
          <w:color w:val="FF0000"/>
          <w:szCs w:val="21"/>
          <w:rPrChange w:id="148" w:author="张 鸿琳" w:date="2021-04-04T18:51:00Z">
            <w:rPr>
              <w:rFonts w:ascii="宋体" w:eastAsia="宋体" w:hAnsi="宋体" w:cs="Times New Roman" w:hint="eastAsia"/>
              <w:szCs w:val="21"/>
            </w:rPr>
          </w:rPrChange>
        </w:rPr>
        <w:t>或者</w:t>
      </w:r>
      <w:r>
        <w:rPr>
          <w:rFonts w:ascii="宋体" w:eastAsia="宋体" w:hAnsi="宋体" w:cs="Times New Roman" w:hint="eastAsia"/>
          <w:szCs w:val="21"/>
        </w:rPr>
        <w:t>未成对电子更</w:t>
      </w:r>
      <w:ins w:id="149" w:author="张 鸿琳" w:date="2021-04-04T18:50:00Z">
        <w:r w:rsidR="004F7B73">
          <w:rPr>
            <w:rFonts w:ascii="宋体" w:eastAsia="宋体" w:hAnsi="宋体" w:cs="Times New Roman" w:hint="eastAsia"/>
            <w:szCs w:val="21"/>
          </w:rPr>
          <w:t>多</w:t>
        </w:r>
      </w:ins>
      <w:del w:id="150" w:author="张 鸿琳" w:date="2021-04-04T18:50:00Z">
        <w:r w:rsidDel="004F7B73">
          <w:rPr>
            <w:rFonts w:ascii="宋体" w:eastAsia="宋体" w:hAnsi="宋体" w:cs="Times New Roman" w:hint="eastAsia"/>
            <w:szCs w:val="21"/>
          </w:rPr>
          <w:delText>对</w:delText>
        </w:r>
      </w:del>
      <w:r>
        <w:rPr>
          <w:rFonts w:ascii="宋体" w:eastAsia="宋体" w:hAnsi="宋体" w:cs="Times New Roman" w:hint="eastAsia"/>
          <w:szCs w:val="21"/>
        </w:rPr>
        <w:t>的样品和D</w:t>
      </w:r>
      <w:r>
        <w:rPr>
          <w:rFonts w:ascii="宋体" w:eastAsia="宋体" w:hAnsi="宋体" w:cs="Times New Roman"/>
          <w:szCs w:val="21"/>
        </w:rPr>
        <w:t>PPH</w:t>
      </w:r>
      <w:r>
        <w:rPr>
          <w:rFonts w:ascii="宋体" w:eastAsia="宋体" w:hAnsi="宋体" w:cs="Times New Roman" w:hint="eastAsia"/>
          <w:szCs w:val="21"/>
        </w:rPr>
        <w:t>的结果进行对比，或许实验的内容会更丰富，同时也可以加入利用布洛赫方程估算弛豫时间的</w:t>
      </w:r>
      <w:r w:rsidR="004D074B">
        <w:rPr>
          <w:rFonts w:ascii="宋体" w:eastAsia="宋体" w:hAnsi="宋体" w:cs="Times New Roman" w:hint="eastAsia"/>
          <w:szCs w:val="21"/>
        </w:rPr>
        <w:t>内容，从而可以与之后的铁磁共振实验进行更全面的比对。</w:t>
      </w:r>
    </w:p>
    <w:p w14:paraId="1EC3B3B5" w14:textId="77777777" w:rsidR="00164B3E" w:rsidRPr="00377B78" w:rsidRDefault="00164B3E" w:rsidP="005771E2">
      <w:pPr>
        <w:rPr>
          <w:rFonts w:ascii="宋体" w:eastAsia="宋体" w:hAnsi="宋体" w:cs="Times New Roman"/>
          <w:szCs w:val="21"/>
        </w:rPr>
      </w:pPr>
    </w:p>
    <w:p w14:paraId="6FB3A414" w14:textId="1951CB29" w:rsidR="00205281" w:rsidRDefault="00205281" w:rsidP="00205281">
      <w:pPr>
        <w:jc w:val="center"/>
        <w:rPr>
          <w:rFonts w:ascii="黑体" w:eastAsia="黑体" w:hAnsi="黑体" w:cs="Times New Roman"/>
          <w:b/>
          <w:bCs/>
          <w:szCs w:val="21"/>
        </w:rPr>
      </w:pPr>
      <w:r w:rsidRPr="00205281">
        <w:rPr>
          <w:rFonts w:ascii="黑体" w:eastAsia="黑体" w:hAnsi="黑体" w:cs="Times New Roman" w:hint="eastAsia"/>
          <w:b/>
          <w:bCs/>
          <w:szCs w:val="21"/>
        </w:rPr>
        <w:t>参考文献</w:t>
      </w:r>
    </w:p>
    <w:p w14:paraId="71EBB1BE" w14:textId="6CE6B2D9" w:rsidR="003E786F" w:rsidRDefault="00DA4864" w:rsidP="003E786F">
      <w:pPr>
        <w:jc w:val="left"/>
        <w:rPr>
          <w:ins w:id="151" w:author="张 鸿琳" w:date="2021-04-04T14:57:00Z"/>
          <w:rFonts w:ascii="宋体" w:eastAsia="宋体" w:hAnsi="宋体" w:cs="Times New Roman"/>
          <w:sz w:val="15"/>
          <w:szCs w:val="15"/>
        </w:rPr>
      </w:pPr>
      <w:r w:rsidRPr="00DA4864">
        <w:rPr>
          <w:rFonts w:ascii="宋体" w:eastAsia="宋体" w:hAnsi="宋体" w:cs="Times New Roman" w:hint="eastAsia"/>
          <w:sz w:val="15"/>
          <w:szCs w:val="15"/>
        </w:rPr>
        <w:t>[</w:t>
      </w:r>
      <w:r w:rsidRPr="00DA4864">
        <w:rPr>
          <w:rFonts w:ascii="宋体" w:eastAsia="宋体" w:hAnsi="宋体" w:cs="Times New Roman"/>
          <w:sz w:val="15"/>
          <w:szCs w:val="15"/>
        </w:rPr>
        <w:t>1]</w:t>
      </w:r>
      <w:r>
        <w:rPr>
          <w:rFonts w:ascii="宋体" w:eastAsia="宋体" w:hAnsi="宋体" w:cs="Times New Roman" w:hint="eastAsia"/>
          <w:sz w:val="15"/>
          <w:szCs w:val="15"/>
        </w:rPr>
        <w:t>佚名.电子自旋共振原理及其应用[</w:t>
      </w:r>
      <w:r>
        <w:rPr>
          <w:rFonts w:ascii="宋体" w:eastAsia="宋体" w:hAnsi="宋体" w:cs="Times New Roman"/>
          <w:sz w:val="15"/>
          <w:szCs w:val="15"/>
        </w:rPr>
        <w:t>J]</w:t>
      </w:r>
      <w:r>
        <w:rPr>
          <w:rFonts w:ascii="宋体" w:eastAsia="宋体" w:hAnsi="宋体" w:cs="Times New Roman" w:hint="eastAsia"/>
          <w:sz w:val="15"/>
          <w:szCs w:val="15"/>
        </w:rPr>
        <w:t>.大庆师范学院本科生毕业论文</w:t>
      </w:r>
      <w:r w:rsidR="00C06D70">
        <w:rPr>
          <w:rFonts w:ascii="宋体" w:eastAsia="宋体" w:hAnsi="宋体" w:cs="Times New Roman" w:hint="eastAsia"/>
          <w:sz w:val="15"/>
          <w:szCs w:val="15"/>
        </w:rPr>
        <w:t>,</w:t>
      </w:r>
      <w:r w:rsidR="00C06D70">
        <w:rPr>
          <w:rFonts w:ascii="宋体" w:eastAsia="宋体" w:hAnsi="宋体" w:cs="Times New Roman"/>
          <w:sz w:val="15"/>
          <w:szCs w:val="15"/>
        </w:rPr>
        <w:t>2014,3-5.</w:t>
      </w:r>
    </w:p>
    <w:p w14:paraId="69683254" w14:textId="222193E2" w:rsidR="00442CCA" w:rsidRPr="00890BA5" w:rsidRDefault="00442CCA" w:rsidP="003E786F">
      <w:pPr>
        <w:jc w:val="left"/>
        <w:rPr>
          <w:rFonts w:ascii="宋体" w:eastAsia="宋体" w:hAnsi="宋体" w:cs="Times New Roman" w:hint="eastAsia"/>
          <w:color w:val="FF0000"/>
          <w:sz w:val="15"/>
          <w:szCs w:val="15"/>
          <w:rPrChange w:id="152" w:author="张 鸿琳" w:date="2021-04-04T14:59:00Z">
            <w:rPr>
              <w:rFonts w:ascii="宋体" w:eastAsia="宋体" w:hAnsi="宋体" w:cs="Times New Roman"/>
              <w:sz w:val="15"/>
              <w:szCs w:val="15"/>
            </w:rPr>
          </w:rPrChange>
        </w:rPr>
      </w:pPr>
      <w:ins w:id="153" w:author="张 鸿琳" w:date="2021-04-04T14:58:00Z">
        <w:r w:rsidRPr="00890BA5">
          <w:rPr>
            <w:rFonts w:ascii="宋体" w:eastAsia="宋体" w:hAnsi="宋体" w:cs="Times New Roman" w:hint="eastAsia"/>
            <w:color w:val="FF0000"/>
            <w:sz w:val="15"/>
            <w:szCs w:val="15"/>
            <w:rPrChange w:id="154" w:author="张 鸿琳" w:date="2021-04-04T14:59:00Z">
              <w:rPr>
                <w:rFonts w:ascii="宋体" w:eastAsia="宋体" w:hAnsi="宋体" w:cs="Times New Roman" w:hint="eastAsia"/>
                <w:sz w:val="15"/>
                <w:szCs w:val="15"/>
              </w:rPr>
            </w:rPrChange>
          </w:rPr>
          <w:t>[</w:t>
        </w:r>
        <w:r w:rsidRPr="00890BA5">
          <w:rPr>
            <w:rFonts w:ascii="宋体" w:eastAsia="宋体" w:hAnsi="宋体" w:cs="Times New Roman"/>
            <w:color w:val="FF0000"/>
            <w:sz w:val="15"/>
            <w:szCs w:val="15"/>
            <w:rPrChange w:id="155" w:author="张 鸿琳" w:date="2021-04-04T14:59:00Z">
              <w:rPr>
                <w:rFonts w:ascii="宋体" w:eastAsia="宋体" w:hAnsi="宋体" w:cs="Times New Roman"/>
                <w:sz w:val="15"/>
                <w:szCs w:val="15"/>
              </w:rPr>
            </w:rPrChange>
          </w:rPr>
          <w:t>2]</w:t>
        </w:r>
        <w:r w:rsidRPr="00890BA5">
          <w:rPr>
            <w:rFonts w:ascii="宋体" w:eastAsia="宋体" w:hAnsi="宋体" w:cs="Times New Roman" w:hint="eastAsia"/>
            <w:color w:val="FF0000"/>
            <w:sz w:val="15"/>
            <w:szCs w:val="15"/>
            <w:rPrChange w:id="156" w:author="张 鸿琳" w:date="2021-04-04T14:59:00Z">
              <w:rPr>
                <w:rFonts w:ascii="宋体" w:eastAsia="宋体" w:hAnsi="宋体" w:cs="Times New Roman" w:hint="eastAsia"/>
                <w:sz w:val="15"/>
                <w:szCs w:val="15"/>
              </w:rPr>
            </w:rPrChange>
          </w:rPr>
          <w:t>百度百科-“铁磁共振”词条.</w:t>
        </w:r>
      </w:ins>
    </w:p>
    <w:p w14:paraId="67E69BED" w14:textId="147DFF11" w:rsidR="00C06D70" w:rsidRPr="00C06D70" w:rsidRDefault="009C5127" w:rsidP="003E786F">
      <w:pPr>
        <w:jc w:val="left"/>
        <w:rPr>
          <w:rFonts w:ascii="宋体" w:eastAsia="宋体" w:hAnsi="宋体" w:cs="Times New Roman"/>
          <w:sz w:val="15"/>
          <w:szCs w:val="15"/>
        </w:rPr>
      </w:pPr>
      <w:r>
        <w:rPr>
          <w:rFonts w:ascii="宋体" w:eastAsia="宋体" w:hAnsi="宋体" w:cs="Times New Roman" w:hint="eastAsia"/>
          <w:sz w:val="15"/>
          <w:szCs w:val="15"/>
        </w:rPr>
        <w:t>[</w:t>
      </w:r>
      <w:ins w:id="157" w:author="张 鸿琳" w:date="2021-04-04T14:58:00Z">
        <w:r w:rsidR="00442CCA">
          <w:rPr>
            <w:rFonts w:ascii="宋体" w:eastAsia="宋体" w:hAnsi="宋体" w:cs="Times New Roman"/>
            <w:sz w:val="15"/>
            <w:szCs w:val="15"/>
          </w:rPr>
          <w:t>3</w:t>
        </w:r>
      </w:ins>
      <w:del w:id="158" w:author="张 鸿琳" w:date="2021-04-04T14:58:00Z">
        <w:r w:rsidDel="00442CCA">
          <w:rPr>
            <w:rFonts w:ascii="宋体" w:eastAsia="宋体" w:hAnsi="宋体" w:cs="Times New Roman"/>
            <w:sz w:val="15"/>
            <w:szCs w:val="15"/>
          </w:rPr>
          <w:delText>2</w:delText>
        </w:r>
      </w:del>
      <w:r>
        <w:rPr>
          <w:rFonts w:ascii="宋体" w:eastAsia="宋体" w:hAnsi="宋体" w:cs="Times New Roman"/>
          <w:sz w:val="15"/>
          <w:szCs w:val="15"/>
        </w:rPr>
        <w:t>]</w:t>
      </w:r>
      <w:r w:rsidRPr="009C5127">
        <w:rPr>
          <w:rFonts w:ascii="宋体" w:eastAsia="宋体" w:hAnsi="宋体" w:cs="Times New Roman"/>
          <w:sz w:val="15"/>
          <w:szCs w:val="15"/>
        </w:rPr>
        <w:t>何元金,</w:t>
      </w:r>
      <w:proofErr w:type="gramStart"/>
      <w:r w:rsidRPr="009C5127">
        <w:rPr>
          <w:rFonts w:ascii="宋体" w:eastAsia="宋体" w:hAnsi="宋体" w:cs="Times New Roman"/>
          <w:sz w:val="15"/>
          <w:szCs w:val="15"/>
        </w:rPr>
        <w:t>马兴坤</w:t>
      </w:r>
      <w:proofErr w:type="gramEnd"/>
      <w:r w:rsidRPr="009C5127">
        <w:rPr>
          <w:rFonts w:ascii="宋体" w:eastAsia="宋体" w:hAnsi="宋体" w:cs="Times New Roman"/>
          <w:sz w:val="15"/>
          <w:szCs w:val="15"/>
        </w:rPr>
        <w:t>.近代物理实验[M].北京:清华大学出版社,2003.</w:t>
      </w:r>
    </w:p>
    <w:sectPr w:rsidR="00C06D70" w:rsidRPr="00C06D70">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0" w:author="LINY" w:date="2021-03-30T09:39:00Z" w:initials="L">
    <w:p w14:paraId="56269398" w14:textId="00EB9C45" w:rsidR="00D03627" w:rsidRDefault="00D03627">
      <w:pPr>
        <w:pStyle w:val="ab"/>
      </w:pPr>
      <w:r>
        <w:rPr>
          <w:rStyle w:val="aa"/>
        </w:rPr>
        <w:annotationRef/>
      </w:r>
      <w:r>
        <w:rPr>
          <w:rFonts w:hint="eastAsia"/>
        </w:rPr>
        <w:t>最好给出汉语名，原名放括号内</w:t>
      </w:r>
    </w:p>
  </w:comment>
  <w:comment w:id="74" w:author="LINY" w:date="2021-03-30T09:39:00Z" w:initials="L">
    <w:p w14:paraId="6A8B2728" w14:textId="77777777" w:rsidR="00442CCA" w:rsidRDefault="00442CCA" w:rsidP="00442CCA">
      <w:pPr>
        <w:pStyle w:val="ab"/>
      </w:pPr>
      <w:r>
        <w:rPr>
          <w:rStyle w:val="aa"/>
        </w:rPr>
        <w:annotationRef/>
      </w:r>
      <w:r>
        <w:rPr>
          <w:rFonts w:hint="eastAsia"/>
        </w:rPr>
        <w:t>最好给出汉语名，原名放括号内</w:t>
      </w:r>
    </w:p>
  </w:comment>
  <w:comment w:id="103" w:author="LINY" w:date="2021-03-30T09:43:00Z" w:initials="L">
    <w:p w14:paraId="578846E0" w14:textId="1FA25C3F" w:rsidR="00D03627" w:rsidRDefault="00D03627">
      <w:pPr>
        <w:pStyle w:val="ab"/>
      </w:pPr>
      <w:r>
        <w:rPr>
          <w:rStyle w:val="aa"/>
        </w:rPr>
        <w:annotationRef/>
      </w:r>
      <w:r>
        <w:rPr>
          <w:rFonts w:hint="eastAsia"/>
        </w:rPr>
        <w:t>说明样品放置的具体位置及原因</w:t>
      </w:r>
    </w:p>
  </w:comment>
  <w:comment w:id="110" w:author="LINY" w:date="2021-03-30T09:43:00Z" w:initials="L">
    <w:p w14:paraId="5BDD7199" w14:textId="77777777" w:rsidR="00D46343" w:rsidRDefault="00D46343" w:rsidP="00D46343">
      <w:pPr>
        <w:pStyle w:val="ab"/>
      </w:pPr>
      <w:r>
        <w:rPr>
          <w:rStyle w:val="aa"/>
        </w:rPr>
        <w:annotationRef/>
      </w:r>
      <w:r>
        <w:rPr>
          <w:rFonts w:hint="eastAsia"/>
        </w:rPr>
        <w:t>说明样品放置的具体位置及原因</w:t>
      </w:r>
    </w:p>
  </w:comment>
  <w:comment w:id="129" w:author="LINY" w:date="2021-03-30T09:45:00Z" w:initials="L">
    <w:p w14:paraId="32B99935" w14:textId="4FB0B35D" w:rsidR="00D03627" w:rsidRDefault="00D03627">
      <w:pPr>
        <w:pStyle w:val="ab"/>
      </w:pPr>
      <w:r>
        <w:rPr>
          <w:rStyle w:val="aa"/>
        </w:rPr>
        <w:annotationRef/>
      </w:r>
      <w:r>
        <w:rPr>
          <w:rFonts w:hint="eastAsia"/>
        </w:rPr>
        <w:t>结合仪器结构说明影响稳恒磁场范围大小和存在两个共振信号的原因</w:t>
      </w:r>
    </w:p>
  </w:comment>
  <w:comment w:id="130" w:author="LINY" w:date="2021-03-30T09:47:00Z" w:initials="L">
    <w:p w14:paraId="48DDC7B5" w14:textId="3AA559AA" w:rsidR="00D03627" w:rsidRDefault="00D03627">
      <w:pPr>
        <w:pStyle w:val="ab"/>
      </w:pPr>
      <w:r>
        <w:rPr>
          <w:rStyle w:val="aa"/>
        </w:rPr>
        <w:annotationRef/>
      </w:r>
      <w:r>
        <w:rPr>
          <w:rFonts w:hint="eastAsia"/>
        </w:rPr>
        <w:t>实验中有两个交变磁场，应明确关闭哪个</w:t>
      </w:r>
    </w:p>
  </w:comment>
  <w:comment w:id="132" w:author="LINY" w:date="2021-03-30T09:50:00Z" w:initials="L">
    <w:p w14:paraId="184FD89D" w14:textId="17BBA991" w:rsidR="00757B22" w:rsidRDefault="00757B22">
      <w:pPr>
        <w:pStyle w:val="ab"/>
      </w:pPr>
      <w:r>
        <w:rPr>
          <w:rStyle w:val="aa"/>
        </w:rPr>
        <w:annotationRef/>
      </w:r>
      <w:r>
        <w:rPr>
          <w:rFonts w:hint="eastAsia"/>
        </w:rPr>
        <w:t>扫场频率是5</w:t>
      </w:r>
      <w:r>
        <w:t>0Hz</w:t>
      </w:r>
      <w:r>
        <w:rPr>
          <w:rFonts w:hint="eastAsia"/>
        </w:rPr>
        <w:t>，你可以按自己的想法验证一下。</w:t>
      </w:r>
    </w:p>
  </w:comment>
  <w:comment w:id="145" w:author="LINY" w:date="2021-03-30T09:51:00Z" w:initials="L">
    <w:p w14:paraId="4EDE0D85" w14:textId="13221885" w:rsidR="00757B22" w:rsidRDefault="00757B22">
      <w:pPr>
        <w:pStyle w:val="ab"/>
      </w:pPr>
      <w:r>
        <w:rPr>
          <w:rStyle w:val="aa"/>
        </w:rPr>
        <w:annotationRef/>
      </w:r>
      <w:r>
        <w:rPr>
          <w:rFonts w:hint="eastAsia"/>
        </w:rPr>
        <w:t>这种样品不会产生共振现象，增加该样品没什么意义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269398" w15:done="0"/>
  <w15:commentEx w15:paraId="6A8B2728" w15:done="0"/>
  <w15:commentEx w15:paraId="578846E0" w15:done="0"/>
  <w15:commentEx w15:paraId="5BDD7199" w15:done="0"/>
  <w15:commentEx w15:paraId="32B99935" w15:done="0"/>
  <w15:commentEx w15:paraId="48DDC7B5" w15:done="0"/>
  <w15:commentEx w15:paraId="184FD89D" w15:done="0"/>
  <w15:commentEx w15:paraId="4EDE0D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269398" w16cid:durableId="240D7045"/>
  <w16cid:commentId w16cid:paraId="6A8B2728" w16cid:durableId="2414520F"/>
  <w16cid:commentId w16cid:paraId="578846E0" w16cid:durableId="240D712C"/>
  <w16cid:commentId w16cid:paraId="5BDD7199" w16cid:durableId="2414658E"/>
  <w16cid:commentId w16cid:paraId="32B99935" w16cid:durableId="240D71BE"/>
  <w16cid:commentId w16cid:paraId="48DDC7B5" w16cid:durableId="240D7241"/>
  <w16cid:commentId w16cid:paraId="184FD89D" w16cid:durableId="240D72DF"/>
  <w16cid:commentId w16cid:paraId="4EDE0D85" w16cid:durableId="240D73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79967" w14:textId="77777777" w:rsidR="0094470A" w:rsidRDefault="0094470A" w:rsidP="0054377D">
      <w:r>
        <w:separator/>
      </w:r>
    </w:p>
  </w:endnote>
  <w:endnote w:type="continuationSeparator" w:id="0">
    <w:p w14:paraId="451A7575" w14:textId="77777777" w:rsidR="0094470A" w:rsidRDefault="0094470A" w:rsidP="0054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粗体">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489987"/>
      <w:docPartObj>
        <w:docPartGallery w:val="Page Numbers (Bottom of Page)"/>
        <w:docPartUnique/>
      </w:docPartObj>
    </w:sdtPr>
    <w:sdtEndPr/>
    <w:sdtContent>
      <w:sdt>
        <w:sdtPr>
          <w:id w:val="1728636285"/>
          <w:docPartObj>
            <w:docPartGallery w:val="Page Numbers (Top of Page)"/>
            <w:docPartUnique/>
          </w:docPartObj>
        </w:sdtPr>
        <w:sdtEndPr/>
        <w:sdtContent>
          <w:p w14:paraId="378529DE" w14:textId="5054CD86" w:rsidR="0054377D" w:rsidRDefault="0054377D">
            <w:pPr>
              <w:pStyle w:val="af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B38D108" w14:textId="77777777" w:rsidR="0054377D" w:rsidRDefault="0054377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2E41C" w14:textId="77777777" w:rsidR="0094470A" w:rsidRDefault="0094470A" w:rsidP="0054377D">
      <w:r>
        <w:separator/>
      </w:r>
    </w:p>
  </w:footnote>
  <w:footnote w:type="continuationSeparator" w:id="0">
    <w:p w14:paraId="416151B6" w14:textId="77777777" w:rsidR="0094470A" w:rsidRDefault="0094470A" w:rsidP="0054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5685F"/>
    <w:multiLevelType w:val="hybridMultilevel"/>
    <w:tmpl w:val="830A8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张 鸿琳">
    <w15:presenceInfo w15:providerId="Windows Live" w15:userId="12d04c7154d252eb"/>
  </w15:person>
  <w15:person w15:author="LINY">
    <w15:presenceInfo w15:providerId="Windows Live" w15:userId="6ad82b34c8d86b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94"/>
    <w:rsid w:val="00005ACC"/>
    <w:rsid w:val="00034450"/>
    <w:rsid w:val="00034AEA"/>
    <w:rsid w:val="0006792C"/>
    <w:rsid w:val="000724C3"/>
    <w:rsid w:val="00096C6B"/>
    <w:rsid w:val="000C000C"/>
    <w:rsid w:val="0010294A"/>
    <w:rsid w:val="00164B3E"/>
    <w:rsid w:val="00172005"/>
    <w:rsid w:val="00177793"/>
    <w:rsid w:val="001924C3"/>
    <w:rsid w:val="00205281"/>
    <w:rsid w:val="0020635A"/>
    <w:rsid w:val="00245086"/>
    <w:rsid w:val="00251EC7"/>
    <w:rsid w:val="00275B6F"/>
    <w:rsid w:val="00371687"/>
    <w:rsid w:val="003737BE"/>
    <w:rsid w:val="00377B78"/>
    <w:rsid w:val="003806B0"/>
    <w:rsid w:val="003931FB"/>
    <w:rsid w:val="003A6B92"/>
    <w:rsid w:val="003B29D1"/>
    <w:rsid w:val="003B4DBF"/>
    <w:rsid w:val="003E786F"/>
    <w:rsid w:val="00411ACD"/>
    <w:rsid w:val="00413B38"/>
    <w:rsid w:val="00421FE1"/>
    <w:rsid w:val="00442CCA"/>
    <w:rsid w:val="00476296"/>
    <w:rsid w:val="00481012"/>
    <w:rsid w:val="004C3724"/>
    <w:rsid w:val="004D074B"/>
    <w:rsid w:val="004F7B73"/>
    <w:rsid w:val="00536582"/>
    <w:rsid w:val="0054377D"/>
    <w:rsid w:val="00547D1D"/>
    <w:rsid w:val="005771E2"/>
    <w:rsid w:val="005A2808"/>
    <w:rsid w:val="005A2C66"/>
    <w:rsid w:val="005B464A"/>
    <w:rsid w:val="005D1254"/>
    <w:rsid w:val="006070A5"/>
    <w:rsid w:val="00640EF5"/>
    <w:rsid w:val="00642518"/>
    <w:rsid w:val="00650578"/>
    <w:rsid w:val="00683271"/>
    <w:rsid w:val="006A555D"/>
    <w:rsid w:val="006C2276"/>
    <w:rsid w:val="006C4964"/>
    <w:rsid w:val="007526AE"/>
    <w:rsid w:val="00756BAD"/>
    <w:rsid w:val="00757B22"/>
    <w:rsid w:val="00783FF2"/>
    <w:rsid w:val="007B2DCB"/>
    <w:rsid w:val="00820F6C"/>
    <w:rsid w:val="008224A2"/>
    <w:rsid w:val="00890593"/>
    <w:rsid w:val="00890BA5"/>
    <w:rsid w:val="0089146D"/>
    <w:rsid w:val="008A7E71"/>
    <w:rsid w:val="008B2A2F"/>
    <w:rsid w:val="008C01C0"/>
    <w:rsid w:val="008D6E0E"/>
    <w:rsid w:val="008F1621"/>
    <w:rsid w:val="0092795E"/>
    <w:rsid w:val="009417F0"/>
    <w:rsid w:val="0094470A"/>
    <w:rsid w:val="00945583"/>
    <w:rsid w:val="009640F6"/>
    <w:rsid w:val="009B25EF"/>
    <w:rsid w:val="009C350F"/>
    <w:rsid w:val="009C5127"/>
    <w:rsid w:val="009D2D1B"/>
    <w:rsid w:val="009D5F89"/>
    <w:rsid w:val="00A10E00"/>
    <w:rsid w:val="00A15170"/>
    <w:rsid w:val="00A25D4B"/>
    <w:rsid w:val="00A373E9"/>
    <w:rsid w:val="00A41B96"/>
    <w:rsid w:val="00A45A13"/>
    <w:rsid w:val="00AB13AD"/>
    <w:rsid w:val="00AB5D3A"/>
    <w:rsid w:val="00AC2F4B"/>
    <w:rsid w:val="00AE28A8"/>
    <w:rsid w:val="00AF5165"/>
    <w:rsid w:val="00B06681"/>
    <w:rsid w:val="00B1468D"/>
    <w:rsid w:val="00B202A5"/>
    <w:rsid w:val="00B41EDA"/>
    <w:rsid w:val="00B714C8"/>
    <w:rsid w:val="00B849C0"/>
    <w:rsid w:val="00BC3FFF"/>
    <w:rsid w:val="00BD19E4"/>
    <w:rsid w:val="00BE70FF"/>
    <w:rsid w:val="00BF4A82"/>
    <w:rsid w:val="00C006A9"/>
    <w:rsid w:val="00C02CAC"/>
    <w:rsid w:val="00C06D70"/>
    <w:rsid w:val="00C2469F"/>
    <w:rsid w:val="00C2569C"/>
    <w:rsid w:val="00C33156"/>
    <w:rsid w:val="00C34D9A"/>
    <w:rsid w:val="00C470EF"/>
    <w:rsid w:val="00C52184"/>
    <w:rsid w:val="00C55495"/>
    <w:rsid w:val="00C65291"/>
    <w:rsid w:val="00C8192C"/>
    <w:rsid w:val="00C97B37"/>
    <w:rsid w:val="00CD1E73"/>
    <w:rsid w:val="00CF09AB"/>
    <w:rsid w:val="00D03627"/>
    <w:rsid w:val="00D05D67"/>
    <w:rsid w:val="00D23184"/>
    <w:rsid w:val="00D2783E"/>
    <w:rsid w:val="00D329FA"/>
    <w:rsid w:val="00D46343"/>
    <w:rsid w:val="00DA4864"/>
    <w:rsid w:val="00DB7950"/>
    <w:rsid w:val="00DD4BD3"/>
    <w:rsid w:val="00E1668A"/>
    <w:rsid w:val="00E223D1"/>
    <w:rsid w:val="00E45B05"/>
    <w:rsid w:val="00E81EE0"/>
    <w:rsid w:val="00EA288F"/>
    <w:rsid w:val="00ED1E6C"/>
    <w:rsid w:val="00ED6270"/>
    <w:rsid w:val="00F06A46"/>
    <w:rsid w:val="00F13009"/>
    <w:rsid w:val="00F17E89"/>
    <w:rsid w:val="00F30064"/>
    <w:rsid w:val="00F35394"/>
    <w:rsid w:val="00F502EE"/>
    <w:rsid w:val="00F554D6"/>
    <w:rsid w:val="00F6512A"/>
    <w:rsid w:val="00FD168C"/>
    <w:rsid w:val="00FD4E48"/>
    <w:rsid w:val="00FF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5147"/>
  <w15:chartTrackingRefBased/>
  <w15:docId w15:val="{611CE1FF-B7C7-4B60-B707-54E033A3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5170"/>
    <w:rPr>
      <w:color w:val="0000FF"/>
      <w:u w:val="single"/>
    </w:rPr>
  </w:style>
  <w:style w:type="character" w:styleId="a4">
    <w:name w:val="Placeholder Text"/>
    <w:basedOn w:val="a0"/>
    <w:uiPriority w:val="99"/>
    <w:semiHidden/>
    <w:rsid w:val="00A25D4B"/>
    <w:rPr>
      <w:color w:val="808080"/>
    </w:rPr>
  </w:style>
  <w:style w:type="paragraph" w:customStyle="1" w:styleId="a5">
    <w:name w:val="公式"/>
    <w:basedOn w:val="a"/>
    <w:link w:val="a6"/>
    <w:rsid w:val="00A25D4B"/>
    <w:pPr>
      <w:ind w:firstLineChars="200" w:firstLine="420"/>
    </w:pPr>
    <w:rPr>
      <w:rFonts w:ascii="宋体" w:eastAsia="宋体" w:hAnsi="宋体" w:cs="Times New Roman"/>
      <w:szCs w:val="21"/>
    </w:rPr>
  </w:style>
  <w:style w:type="paragraph" w:customStyle="1" w:styleId="zhu">
    <w:name w:val="zhu"/>
    <w:basedOn w:val="a5"/>
    <w:link w:val="zhu0"/>
    <w:rsid w:val="00650578"/>
  </w:style>
  <w:style w:type="character" w:customStyle="1" w:styleId="a6">
    <w:name w:val="公式 字符"/>
    <w:basedOn w:val="a0"/>
    <w:link w:val="a5"/>
    <w:rsid w:val="00A25D4B"/>
    <w:rPr>
      <w:rFonts w:ascii="宋体" w:eastAsia="宋体" w:hAnsi="宋体" w:cs="Times New Roman"/>
      <w:szCs w:val="21"/>
    </w:rPr>
  </w:style>
  <w:style w:type="paragraph" w:styleId="a7">
    <w:name w:val="caption"/>
    <w:basedOn w:val="a"/>
    <w:next w:val="a"/>
    <w:uiPriority w:val="35"/>
    <w:unhideWhenUsed/>
    <w:qFormat/>
    <w:rsid w:val="00650578"/>
    <w:rPr>
      <w:rFonts w:asciiTheme="majorHAnsi" w:eastAsia="黑体" w:hAnsiTheme="majorHAnsi" w:cstheme="majorBidi"/>
      <w:sz w:val="20"/>
      <w:szCs w:val="20"/>
    </w:rPr>
  </w:style>
  <w:style w:type="paragraph" w:customStyle="1" w:styleId="a8">
    <w:name w:val="公式编号"/>
    <w:basedOn w:val="a"/>
    <w:next w:val="a"/>
    <w:link w:val="a9"/>
    <w:qFormat/>
    <w:rsid w:val="00650578"/>
    <w:pPr>
      <w:tabs>
        <w:tab w:val="center" w:pos="6300"/>
        <w:tab w:val="right" w:pos="8400"/>
      </w:tabs>
      <w:textAlignment w:val="center"/>
    </w:pPr>
    <w:rPr>
      <w:rFonts w:eastAsia="宋体"/>
    </w:rPr>
  </w:style>
  <w:style w:type="character" w:customStyle="1" w:styleId="zhu0">
    <w:name w:val="zhu 字符"/>
    <w:basedOn w:val="a6"/>
    <w:link w:val="zhu"/>
    <w:rsid w:val="00650578"/>
    <w:rPr>
      <w:rFonts w:ascii="宋体" w:eastAsia="宋体" w:hAnsi="宋体" w:cs="Times New Roman"/>
      <w:szCs w:val="21"/>
    </w:rPr>
  </w:style>
  <w:style w:type="character" w:customStyle="1" w:styleId="a9">
    <w:name w:val="公式编号 字符"/>
    <w:basedOn w:val="zhu0"/>
    <w:link w:val="a8"/>
    <w:rsid w:val="00650578"/>
    <w:rPr>
      <w:rFonts w:ascii="宋体" w:eastAsia="宋体" w:hAnsi="宋体" w:cs="Times New Roman"/>
      <w:szCs w:val="21"/>
    </w:rPr>
  </w:style>
  <w:style w:type="character" w:styleId="aa">
    <w:name w:val="annotation reference"/>
    <w:basedOn w:val="a0"/>
    <w:uiPriority w:val="99"/>
    <w:semiHidden/>
    <w:unhideWhenUsed/>
    <w:rsid w:val="006C4964"/>
    <w:rPr>
      <w:sz w:val="21"/>
      <w:szCs w:val="21"/>
    </w:rPr>
  </w:style>
  <w:style w:type="paragraph" w:styleId="ab">
    <w:name w:val="annotation text"/>
    <w:basedOn w:val="a"/>
    <w:link w:val="ac"/>
    <w:uiPriority w:val="99"/>
    <w:semiHidden/>
    <w:unhideWhenUsed/>
    <w:rsid w:val="006C4964"/>
    <w:pPr>
      <w:jc w:val="left"/>
    </w:pPr>
  </w:style>
  <w:style w:type="character" w:customStyle="1" w:styleId="ac">
    <w:name w:val="批注文字 字符"/>
    <w:basedOn w:val="a0"/>
    <w:link w:val="ab"/>
    <w:uiPriority w:val="99"/>
    <w:semiHidden/>
    <w:rsid w:val="006C4964"/>
  </w:style>
  <w:style w:type="paragraph" w:styleId="ad">
    <w:name w:val="annotation subject"/>
    <w:basedOn w:val="ab"/>
    <w:next w:val="ab"/>
    <w:link w:val="ae"/>
    <w:uiPriority w:val="99"/>
    <w:semiHidden/>
    <w:unhideWhenUsed/>
    <w:rsid w:val="006C4964"/>
    <w:rPr>
      <w:b/>
      <w:bCs/>
    </w:rPr>
  </w:style>
  <w:style w:type="character" w:customStyle="1" w:styleId="ae">
    <w:name w:val="批注主题 字符"/>
    <w:basedOn w:val="ac"/>
    <w:link w:val="ad"/>
    <w:uiPriority w:val="99"/>
    <w:semiHidden/>
    <w:rsid w:val="006C4964"/>
    <w:rPr>
      <w:b/>
      <w:bCs/>
    </w:rPr>
  </w:style>
  <w:style w:type="table" w:styleId="af">
    <w:name w:val="Table Grid"/>
    <w:basedOn w:val="a1"/>
    <w:uiPriority w:val="39"/>
    <w:rsid w:val="0024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C34D9A"/>
    <w:pPr>
      <w:ind w:firstLineChars="200" w:firstLine="420"/>
    </w:pPr>
  </w:style>
  <w:style w:type="paragraph" w:styleId="af1">
    <w:name w:val="header"/>
    <w:basedOn w:val="a"/>
    <w:link w:val="af2"/>
    <w:uiPriority w:val="99"/>
    <w:unhideWhenUsed/>
    <w:rsid w:val="0054377D"/>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54377D"/>
    <w:rPr>
      <w:sz w:val="18"/>
      <w:szCs w:val="18"/>
    </w:rPr>
  </w:style>
  <w:style w:type="paragraph" w:styleId="af3">
    <w:name w:val="footer"/>
    <w:basedOn w:val="a"/>
    <w:link w:val="af4"/>
    <w:uiPriority w:val="99"/>
    <w:unhideWhenUsed/>
    <w:rsid w:val="0054377D"/>
    <w:pPr>
      <w:tabs>
        <w:tab w:val="center" w:pos="4153"/>
        <w:tab w:val="right" w:pos="8306"/>
      </w:tabs>
      <w:snapToGrid w:val="0"/>
      <w:jc w:val="left"/>
    </w:pPr>
    <w:rPr>
      <w:sz w:val="18"/>
      <w:szCs w:val="18"/>
    </w:rPr>
  </w:style>
  <w:style w:type="character" w:customStyle="1" w:styleId="af4">
    <w:name w:val="页脚 字符"/>
    <w:basedOn w:val="a0"/>
    <w:link w:val="af3"/>
    <w:uiPriority w:val="99"/>
    <w:rsid w:val="0054377D"/>
    <w:rPr>
      <w:sz w:val="18"/>
      <w:szCs w:val="18"/>
    </w:rPr>
  </w:style>
  <w:style w:type="paragraph" w:styleId="af5">
    <w:name w:val="Balloon Text"/>
    <w:basedOn w:val="a"/>
    <w:link w:val="af6"/>
    <w:uiPriority w:val="99"/>
    <w:semiHidden/>
    <w:unhideWhenUsed/>
    <w:rsid w:val="00D03627"/>
    <w:rPr>
      <w:sz w:val="18"/>
      <w:szCs w:val="18"/>
    </w:rPr>
  </w:style>
  <w:style w:type="character" w:customStyle="1" w:styleId="af6">
    <w:name w:val="批注框文本 字符"/>
    <w:basedOn w:val="a0"/>
    <w:link w:val="af5"/>
    <w:uiPriority w:val="99"/>
    <w:semiHidden/>
    <w:rsid w:val="00D036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73477">
      <w:bodyDiv w:val="1"/>
      <w:marLeft w:val="0"/>
      <w:marRight w:val="0"/>
      <w:marTop w:val="0"/>
      <w:marBottom w:val="0"/>
      <w:divBdr>
        <w:top w:val="none" w:sz="0" w:space="0" w:color="auto"/>
        <w:left w:val="none" w:sz="0" w:space="0" w:color="auto"/>
        <w:bottom w:val="none" w:sz="0" w:space="0" w:color="auto"/>
        <w:right w:val="none" w:sz="0" w:space="0" w:color="auto"/>
      </w:divBdr>
    </w:div>
    <w:div w:id="926503227">
      <w:bodyDiv w:val="1"/>
      <w:marLeft w:val="0"/>
      <w:marRight w:val="0"/>
      <w:marTop w:val="0"/>
      <w:marBottom w:val="0"/>
      <w:divBdr>
        <w:top w:val="none" w:sz="0" w:space="0" w:color="auto"/>
        <w:left w:val="none" w:sz="0" w:space="0" w:color="auto"/>
        <w:bottom w:val="none" w:sz="0" w:space="0" w:color="auto"/>
        <w:right w:val="none" w:sz="0" w:space="0" w:color="auto"/>
      </w:divBdr>
      <w:divsChild>
        <w:div w:id="1191264140">
          <w:marLeft w:val="0"/>
          <w:marRight w:val="0"/>
          <w:marTop w:val="0"/>
          <w:marBottom w:val="0"/>
          <w:divBdr>
            <w:top w:val="none" w:sz="0" w:space="0" w:color="auto"/>
            <w:left w:val="none" w:sz="0" w:space="0" w:color="auto"/>
            <w:bottom w:val="none" w:sz="0" w:space="0" w:color="auto"/>
            <w:right w:val="none" w:sz="0" w:space="0" w:color="auto"/>
          </w:divBdr>
        </w:div>
        <w:div w:id="2125272037">
          <w:marLeft w:val="0"/>
          <w:marRight w:val="0"/>
          <w:marTop w:val="0"/>
          <w:marBottom w:val="0"/>
          <w:divBdr>
            <w:top w:val="none" w:sz="0" w:space="0" w:color="auto"/>
            <w:left w:val="none" w:sz="0" w:space="0" w:color="auto"/>
            <w:bottom w:val="none" w:sz="0" w:space="0" w:color="auto"/>
            <w:right w:val="none" w:sz="0" w:space="0" w:color="auto"/>
          </w:divBdr>
        </w:div>
      </w:divsChild>
    </w:div>
    <w:div w:id="189415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9186A-8FDA-43E1-ACDB-FB461847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7</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96</cp:revision>
  <dcterms:created xsi:type="dcterms:W3CDTF">2021-03-24T06:49:00Z</dcterms:created>
  <dcterms:modified xsi:type="dcterms:W3CDTF">2021-04-04T12:22:00Z</dcterms:modified>
</cp:coreProperties>
</file>