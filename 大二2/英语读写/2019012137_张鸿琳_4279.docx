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0639" w14:textId="77777777" w:rsidR="00EE4E09" w:rsidRPr="00570690" w:rsidRDefault="0000501D" w:rsidP="00570690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Argumentative </w:t>
      </w:r>
      <w:r w:rsidR="00574A73" w:rsidRPr="00570690">
        <w:rPr>
          <w:rFonts w:hint="eastAsia"/>
          <w:sz w:val="24"/>
        </w:rPr>
        <w:t>Writing Task</w:t>
      </w:r>
      <w:r w:rsidR="00570690" w:rsidRPr="0057069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 (</w:t>
      </w:r>
      <w:r w:rsidR="007E1BF8">
        <w:rPr>
          <w:rFonts w:hint="eastAsia"/>
          <w:sz w:val="24"/>
        </w:rPr>
        <w:t>Week 7</w:t>
      </w:r>
      <w:r>
        <w:rPr>
          <w:rFonts w:hint="eastAsia"/>
          <w:sz w:val="24"/>
        </w:rPr>
        <w:t>)</w:t>
      </w:r>
    </w:p>
    <w:p w14:paraId="38C7880F" w14:textId="76D2157A" w:rsidR="00570690" w:rsidRDefault="00570690" w:rsidP="00570690">
      <w:pPr>
        <w:spacing w:line="360" w:lineRule="auto"/>
        <w:jc w:val="center"/>
        <w:rPr>
          <w:sz w:val="24"/>
        </w:rPr>
      </w:pPr>
      <w:r w:rsidRPr="00570690">
        <w:rPr>
          <w:rFonts w:hint="eastAsia"/>
          <w:sz w:val="24"/>
        </w:rPr>
        <w:t xml:space="preserve">Name: </w:t>
      </w:r>
      <w:proofErr w:type="gramStart"/>
      <w:r w:rsidR="00903679">
        <w:rPr>
          <w:rFonts w:hint="eastAsia"/>
          <w:sz w:val="24"/>
        </w:rPr>
        <w:t>张鸿琳</w:t>
      </w:r>
      <w:proofErr w:type="gramEnd"/>
      <w:r w:rsidRPr="00570690">
        <w:rPr>
          <w:rFonts w:hint="eastAsia"/>
          <w:sz w:val="24"/>
        </w:rPr>
        <w:t xml:space="preserve">                    </w:t>
      </w:r>
      <w:r w:rsidRPr="00570690">
        <w:rPr>
          <w:sz w:val="24"/>
        </w:rPr>
        <w:t>Student</w:t>
      </w:r>
      <w:r w:rsidRPr="00570690">
        <w:rPr>
          <w:rFonts w:hint="eastAsia"/>
          <w:sz w:val="24"/>
        </w:rPr>
        <w:t xml:space="preserve"> ID: </w:t>
      </w:r>
      <w:r w:rsidR="00903679">
        <w:rPr>
          <w:sz w:val="24"/>
        </w:rPr>
        <w:t>2019012137</w:t>
      </w:r>
    </w:p>
    <w:p w14:paraId="59BB68A3" w14:textId="77777777" w:rsidR="00570690" w:rsidRPr="00570690" w:rsidRDefault="00570690" w:rsidP="00570690">
      <w:pPr>
        <w:spacing w:line="360" w:lineRule="auto"/>
        <w:jc w:val="center"/>
        <w:rPr>
          <w:sz w:val="24"/>
        </w:rPr>
      </w:pPr>
    </w:p>
    <w:p w14:paraId="05AA101B" w14:textId="77777777" w:rsidR="00570690" w:rsidRPr="00570690" w:rsidRDefault="00570690" w:rsidP="0057069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9FAA" wp14:editId="6F161CE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9722" cy="1403985"/>
                <wp:effectExtent l="0" t="0" r="1778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72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9D60" w14:textId="77777777" w:rsidR="0000501D" w:rsidRPr="0000501D" w:rsidRDefault="0000501D" w:rsidP="00570690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00501D">
                              <w:rPr>
                                <w:rFonts w:hint="eastAsia"/>
                                <w:b/>
                                <w:sz w:val="22"/>
                              </w:rPr>
                              <w:t>Directions:</w:t>
                            </w:r>
                          </w:p>
                          <w:p w14:paraId="65B9457D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>Do you agree or disagree with the following statement?</w:t>
                            </w:r>
                          </w:p>
                          <w:p w14:paraId="0FABAF8B" w14:textId="77777777" w:rsidR="00570690" w:rsidRPr="0000501D" w:rsidRDefault="00570690" w:rsidP="0000501D">
                            <w:pPr>
                              <w:spacing w:line="360" w:lineRule="auto"/>
                              <w:ind w:firstLineChars="200" w:firstLine="442"/>
                              <w:rPr>
                                <w:sz w:val="22"/>
                              </w:rPr>
                            </w:pP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With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r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apid improvements in machine translation and speech recognition technologies in recent years,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we don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’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t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need to learn other </w:t>
                            </w:r>
                            <w:r w:rsidR="00552254">
                              <w:rPr>
                                <w:b/>
                                <w:i/>
                                <w:sz w:val="22"/>
                              </w:rPr>
                              <w:t>foreign</w:t>
                            </w:r>
                            <w:r w:rsidR="00552254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languages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. </w:t>
                            </w:r>
                          </w:p>
                          <w:p w14:paraId="487A26E3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Please 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>write an a</w:t>
                            </w:r>
                            <w:r w:rsidR="000A0AE9">
                              <w:rPr>
                                <w:rFonts w:hint="eastAsia"/>
                                <w:sz w:val="22"/>
                              </w:rPr>
                              <w:t>rgumentative essay in about</w:t>
                            </w:r>
                            <w:r w:rsidR="000A0AE9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300-350 </w:t>
                            </w:r>
                            <w:r w:rsidR="0000501D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>words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 xml:space="preserve"> to express your view based on your own knowledge and experience. U</w:t>
                            </w: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se specific reasons and examples to support your answer.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CC9F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29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">
                <v:textbox style="mso-fit-shape-to-text:t">
                  <w:txbxContent>
                    <w:p w14:paraId="40039D60" w14:textId="77777777" w:rsidR="0000501D" w:rsidRPr="0000501D" w:rsidRDefault="0000501D" w:rsidP="00570690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00501D">
                        <w:rPr>
                          <w:rFonts w:hint="eastAsia"/>
                          <w:b/>
                          <w:sz w:val="22"/>
                        </w:rPr>
                        <w:t>Directions:</w:t>
                      </w:r>
                    </w:p>
                    <w:p w14:paraId="65B9457D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>Do you agree or disagree with the following statement?</w:t>
                      </w:r>
                    </w:p>
                    <w:p w14:paraId="0FABAF8B" w14:textId="77777777" w:rsidR="00570690" w:rsidRPr="0000501D" w:rsidRDefault="00570690" w:rsidP="0000501D">
                      <w:pPr>
                        <w:spacing w:line="360" w:lineRule="auto"/>
                        <w:ind w:firstLineChars="200" w:firstLine="442"/>
                        <w:rPr>
                          <w:sz w:val="22"/>
                        </w:rPr>
                      </w:pPr>
                      <w:r w:rsidRPr="0000501D">
                        <w:rPr>
                          <w:b/>
                          <w:i/>
                          <w:sz w:val="22"/>
                        </w:rPr>
                        <w:t xml:space="preserve">With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r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apid improvements in machine translation and speech recognition technologies in recent years,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we don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’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t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need to learn other </w:t>
                      </w:r>
                      <w:r w:rsidR="00552254">
                        <w:rPr>
                          <w:b/>
                          <w:i/>
                          <w:sz w:val="22"/>
                        </w:rPr>
                        <w:t>foreign</w:t>
                      </w:r>
                      <w:r w:rsidR="00552254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languages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. </w:t>
                      </w:r>
                    </w:p>
                    <w:p w14:paraId="487A26E3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 xml:space="preserve">Please </w:t>
                      </w:r>
                      <w:r w:rsidR="0000501D">
                        <w:rPr>
                          <w:rFonts w:hint="eastAsia"/>
                          <w:sz w:val="22"/>
                        </w:rPr>
                        <w:t>write an a</w:t>
                      </w:r>
                      <w:r w:rsidR="000A0AE9">
                        <w:rPr>
                          <w:rFonts w:hint="eastAsia"/>
                          <w:sz w:val="22"/>
                        </w:rPr>
                        <w:t>rgumentative essay in about</w:t>
                      </w:r>
                      <w:r w:rsidR="000A0AE9" w:rsidRPr="000A0AE9">
                        <w:rPr>
                          <w:rFonts w:hint="eastAsia"/>
                          <w:b/>
                          <w:sz w:val="22"/>
                        </w:rPr>
                        <w:t xml:space="preserve"> 300-350 </w:t>
                      </w:r>
                      <w:r w:rsidR="0000501D" w:rsidRPr="000A0AE9">
                        <w:rPr>
                          <w:rFonts w:hint="eastAsia"/>
                          <w:b/>
                          <w:sz w:val="22"/>
                        </w:rPr>
                        <w:t>words</w:t>
                      </w:r>
                      <w:r w:rsidR="0000501D">
                        <w:rPr>
                          <w:rFonts w:hint="eastAsia"/>
                          <w:sz w:val="22"/>
                        </w:rPr>
                        <w:t xml:space="preserve"> to express your view based on your own knowledge and experience. U</w:t>
                      </w:r>
                      <w:r w:rsidRPr="00570690">
                        <w:rPr>
                          <w:rFonts w:hint="eastAsia"/>
                          <w:sz w:val="22"/>
                        </w:rPr>
                        <w:t xml:space="preserve">se specific reasons and examples to support your answer. 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BF2" w14:textId="77777777" w:rsidR="00570690" w:rsidRDefault="00570690" w:rsidP="00570690">
      <w:pPr>
        <w:spacing w:line="360" w:lineRule="auto"/>
      </w:pPr>
    </w:p>
    <w:p w14:paraId="5EC37F55" w14:textId="77777777" w:rsidR="00570690" w:rsidRPr="00570690" w:rsidRDefault="00570690" w:rsidP="00570690">
      <w:pPr>
        <w:spacing w:line="360" w:lineRule="auto"/>
      </w:pPr>
    </w:p>
    <w:p w14:paraId="0CF8D9B7" w14:textId="77777777" w:rsidR="00574A73" w:rsidRDefault="00574A73" w:rsidP="00570690">
      <w:pPr>
        <w:spacing w:line="360" w:lineRule="auto"/>
      </w:pPr>
    </w:p>
    <w:p w14:paraId="41C5024B" w14:textId="77777777" w:rsidR="000E5C38" w:rsidRDefault="000E5C38" w:rsidP="00570690">
      <w:pPr>
        <w:spacing w:line="360" w:lineRule="auto"/>
      </w:pPr>
    </w:p>
    <w:p w14:paraId="3DF5D5A8" w14:textId="77777777" w:rsidR="000E5C38" w:rsidRDefault="000E5C38" w:rsidP="00570690">
      <w:pPr>
        <w:spacing w:line="360" w:lineRule="auto"/>
      </w:pPr>
    </w:p>
    <w:p w14:paraId="1B1262C7" w14:textId="77777777" w:rsidR="000E5C38" w:rsidRDefault="000E5C38" w:rsidP="00570690">
      <w:pPr>
        <w:spacing w:line="360" w:lineRule="auto"/>
      </w:pPr>
    </w:p>
    <w:p w14:paraId="2B64307B" w14:textId="77777777" w:rsidR="000E5C38" w:rsidRDefault="000E5C38" w:rsidP="00570690">
      <w:pPr>
        <w:spacing w:line="360" w:lineRule="auto"/>
      </w:pPr>
    </w:p>
    <w:p w14:paraId="3DA49D66" w14:textId="77777777" w:rsidR="000E5C38" w:rsidRDefault="000E5C38" w:rsidP="00570690">
      <w:pPr>
        <w:spacing w:line="360" w:lineRule="auto"/>
      </w:pPr>
    </w:p>
    <w:p w14:paraId="3A0A8FAF" w14:textId="11027ADF" w:rsidR="00BC2D15" w:rsidRPr="00570690" w:rsidRDefault="00A63FD7" w:rsidP="00570690">
      <w:pPr>
        <w:spacing w:line="360" w:lineRule="auto"/>
      </w:pPr>
      <w:r>
        <w:t xml:space="preserve">“I’m not good at </w:t>
      </w:r>
      <w:proofErr w:type="gramStart"/>
      <w:r>
        <w:t>Chinese .</w:t>
      </w:r>
      <w:proofErr w:type="gramEnd"/>
      <w:r>
        <w:t xml:space="preserve"> But I like studying Chinese</w:t>
      </w:r>
      <w:del w:id="0" w:author="yaranpang@outlook.com" w:date="2021-11-02T23:24:00Z">
        <w:r w:rsidR="00F4315B" w:rsidDel="007F245A">
          <w:delText xml:space="preserve"> </w:delText>
        </w:r>
      </w:del>
      <w:r>
        <w:t>.”</w:t>
      </w:r>
      <w:r w:rsidR="00F4315B">
        <w:t xml:space="preserve"> </w:t>
      </w:r>
      <w:proofErr w:type="spellStart"/>
      <w:r w:rsidR="00BA78D0">
        <w:t>Zackberg</w:t>
      </w:r>
      <w:proofErr w:type="spellEnd"/>
      <w:r w:rsidR="00BA78D0">
        <w:t xml:space="preserve"> said in Tsinghua on October 22</w:t>
      </w:r>
      <w:del w:id="1" w:author="yaranpang@outlook.com" w:date="2021-11-02T23:24:00Z">
        <w:r w:rsidR="00FD74A9" w:rsidDel="007F245A">
          <w:delText xml:space="preserve"> </w:delText>
        </w:r>
      </w:del>
      <w:r w:rsidR="00BA78D0">
        <w:t>,</w:t>
      </w:r>
      <w:r w:rsidR="00FD74A9">
        <w:t xml:space="preserve"> </w:t>
      </w:r>
      <w:proofErr w:type="gramStart"/>
      <w:r w:rsidR="00BA78D0">
        <w:t>201</w:t>
      </w:r>
      <w:r w:rsidR="004F2A33">
        <w:t>4</w:t>
      </w:r>
      <w:r w:rsidR="00BA78D0">
        <w:t xml:space="preserve"> .</w:t>
      </w:r>
      <w:proofErr w:type="gramEnd"/>
      <w:r w:rsidR="00F4315B">
        <w:t xml:space="preserve"> </w:t>
      </w:r>
      <w:r w:rsidR="005554DE">
        <w:rPr>
          <w:rFonts w:hint="eastAsia"/>
        </w:rPr>
        <w:t>Though</w:t>
      </w:r>
      <w:r w:rsidR="005554DE">
        <w:t xml:space="preserve"> varieties of technologies which help us to translate are invented </w:t>
      </w:r>
      <w:proofErr w:type="gramStart"/>
      <w:r w:rsidR="005554DE">
        <w:t>nowada</w:t>
      </w:r>
      <w:commentRangeStart w:id="2"/>
      <w:r w:rsidR="005554DE">
        <w:t>ys ,</w:t>
      </w:r>
      <w:commentRangeEnd w:id="2"/>
      <w:proofErr w:type="gramEnd"/>
      <w:r w:rsidR="007F245A">
        <w:rPr>
          <w:rStyle w:val="a8"/>
        </w:rPr>
        <w:commentReference w:id="2"/>
      </w:r>
      <w:r w:rsidR="005554DE">
        <w:t xml:space="preserve"> it’s still of great importance to learn other foreign languages</w:t>
      </w:r>
      <w:r w:rsidR="0016469B">
        <w:t xml:space="preserve"> </w:t>
      </w:r>
      <w:r w:rsidR="005554DE">
        <w:t>.</w:t>
      </w:r>
      <w:r w:rsidR="0016469B">
        <w:t xml:space="preserve"> </w:t>
      </w:r>
      <w:r w:rsidR="00412ECB" w:rsidRPr="00F64E1C">
        <w:rPr>
          <w:b/>
          <w:bCs/>
        </w:rPr>
        <w:t xml:space="preserve">First of </w:t>
      </w:r>
      <w:proofErr w:type="gramStart"/>
      <w:r w:rsidR="00412ECB" w:rsidRPr="00F64E1C">
        <w:rPr>
          <w:b/>
          <w:bCs/>
        </w:rPr>
        <w:t>all</w:t>
      </w:r>
      <w:r w:rsidR="00412ECB">
        <w:t xml:space="preserve"> ,</w:t>
      </w:r>
      <w:proofErr w:type="gramEnd"/>
      <w:r w:rsidR="00412ECB">
        <w:t xml:space="preserve"> learning other languages offers us an opportunity to know more cultural knowledge with regard to countries usin</w:t>
      </w:r>
      <w:bookmarkStart w:id="3" w:name="_GoBack"/>
      <w:bookmarkEnd w:id="3"/>
      <w:r w:rsidR="00412ECB">
        <w:t xml:space="preserve">g that language . </w:t>
      </w:r>
      <w:r w:rsidR="005B76A7">
        <w:t xml:space="preserve">Equipped with the capability of speaking </w:t>
      </w:r>
      <w:commentRangeStart w:id="4"/>
      <w:r w:rsidR="005B76A7">
        <w:t>foreign language</w:t>
      </w:r>
      <w:commentRangeEnd w:id="4"/>
      <w:r w:rsidR="007F245A">
        <w:rPr>
          <w:rStyle w:val="a8"/>
        </w:rPr>
        <w:commentReference w:id="4"/>
      </w:r>
      <w:r w:rsidR="005B76A7">
        <w:t xml:space="preserve"> , we can get rid of translating technology and dive into </w:t>
      </w:r>
      <w:del w:id="5" w:author="yaranpang@outlook.com [4]" w:date="2021-11-02T23:26:00Z">
        <w:r w:rsidR="005B76A7" w:rsidDel="007F245A">
          <w:delText xml:space="preserve">the </w:delText>
        </w:r>
      </w:del>
      <w:r w:rsidR="005B76A7">
        <w:t xml:space="preserve">personal connections with foreigners while on a trip abroad or in our daily </w:t>
      </w:r>
      <w:proofErr w:type="gramStart"/>
      <w:r w:rsidR="005B76A7">
        <w:t>life .</w:t>
      </w:r>
      <w:proofErr w:type="gramEnd"/>
      <w:r w:rsidR="002724DE">
        <w:t xml:space="preserve"> At the same time , </w:t>
      </w:r>
      <w:r w:rsidR="00E828CD">
        <w:t>l</w:t>
      </w:r>
      <w:r w:rsidR="002724DE">
        <w:t xml:space="preserve">earning </w:t>
      </w:r>
      <w:ins w:id="6" w:author="yaranpang@outlook.com [4]" w:date="2021-11-02T23:26:00Z">
        <w:r w:rsidR="007F245A">
          <w:rPr>
            <w:rFonts w:hint="eastAsia"/>
          </w:rPr>
          <w:t>a</w:t>
        </w:r>
        <w:r w:rsidR="007F245A">
          <w:t xml:space="preserve"> </w:t>
        </w:r>
      </w:ins>
      <w:r w:rsidR="002724DE">
        <w:t xml:space="preserve">foreign language also </w:t>
      </w:r>
      <w:r w:rsidR="00E828CD">
        <w:t xml:space="preserve">make us accept </w:t>
      </w:r>
      <w:proofErr w:type="gramStart"/>
      <w:r w:rsidR="00E828CD">
        <w:t>knowledge</w:t>
      </w:r>
      <w:proofErr w:type="gramEnd"/>
      <w:r w:rsidR="00E828CD">
        <w:t xml:space="preserve"> faster for getting over the language barrier </w:t>
      </w:r>
      <w:r w:rsidR="0096720A">
        <w:t>and hence broaden our horizons .</w:t>
      </w:r>
      <w:r w:rsidR="005B76A7">
        <w:t xml:space="preserve"> </w:t>
      </w:r>
      <w:r w:rsidR="006A4DEC" w:rsidRPr="00F64E1C">
        <w:rPr>
          <w:b/>
          <w:bCs/>
        </w:rPr>
        <w:t xml:space="preserve">On top of </w:t>
      </w:r>
      <w:proofErr w:type="gramStart"/>
      <w:r w:rsidR="006A4DEC" w:rsidRPr="00F64E1C">
        <w:rPr>
          <w:b/>
          <w:bCs/>
        </w:rPr>
        <w:t>that</w:t>
      </w:r>
      <w:r w:rsidR="006A4DEC">
        <w:t xml:space="preserve"> ,</w:t>
      </w:r>
      <w:proofErr w:type="gramEnd"/>
      <w:r w:rsidR="006A4DEC">
        <w:t xml:space="preserve"> </w:t>
      </w:r>
      <w:r w:rsidR="00C71E9A">
        <w:t xml:space="preserve">it has impacts on our brain </w:t>
      </w:r>
      <w:r w:rsidR="00353673">
        <w:t xml:space="preserve">as well </w:t>
      </w:r>
      <w:r w:rsidR="00C71E9A">
        <w:t xml:space="preserve">. </w:t>
      </w:r>
      <w:r w:rsidR="00454B1B">
        <w:t xml:space="preserve">According to a research conducted by a research group </w:t>
      </w:r>
      <w:r w:rsidR="009C105A">
        <w:t>from</w:t>
      </w:r>
      <w:r w:rsidR="00454B1B">
        <w:t xml:space="preserve"> Canada </w:t>
      </w:r>
      <w:r w:rsidR="009C105A">
        <w:t xml:space="preserve">in </w:t>
      </w:r>
      <w:proofErr w:type="gramStart"/>
      <w:r w:rsidR="009C105A">
        <w:t xml:space="preserve">2010 </w:t>
      </w:r>
      <w:r w:rsidR="00454B1B">
        <w:t>,</w:t>
      </w:r>
      <w:proofErr w:type="gramEnd"/>
      <w:r w:rsidR="00454B1B">
        <w:t xml:space="preserve"> those who can speak more than one language </w:t>
      </w:r>
      <w:del w:id="7" w:author="yaranpang@outlook.com [4]" w:date="2021-11-02T23:27:00Z">
        <w:r w:rsidR="00454B1B" w:rsidDel="007F245A">
          <w:delText xml:space="preserve">are </w:delText>
        </w:r>
      </w:del>
      <w:r w:rsidR="00454B1B">
        <w:t xml:space="preserve">tend to suffer from </w:t>
      </w:r>
      <w:proofErr w:type="spellStart"/>
      <w:r w:rsidR="00454B1B">
        <w:t>Alzheimers</w:t>
      </w:r>
      <w:proofErr w:type="spellEnd"/>
      <w:r w:rsidR="00454B1B">
        <w:t xml:space="preserve"> Disease five years later on average than those who</w:t>
      </w:r>
      <w:commentRangeStart w:id="8"/>
      <w:r w:rsidR="00454B1B">
        <w:t xml:space="preserve"> can’t </w:t>
      </w:r>
      <w:commentRangeEnd w:id="8"/>
      <w:r w:rsidR="007F245A">
        <w:rPr>
          <w:rStyle w:val="a8"/>
        </w:rPr>
        <w:commentReference w:id="8"/>
      </w:r>
      <w:r w:rsidR="00454B1B">
        <w:t xml:space="preserve">. </w:t>
      </w:r>
      <w:r w:rsidR="00791730">
        <w:t>The switch between two languages seem</w:t>
      </w:r>
      <w:ins w:id="9" w:author="yaranpang@outlook.com [5]" w:date="2021-11-02T23:28:00Z">
        <w:r w:rsidR="007F245A">
          <w:t>s</w:t>
        </w:r>
      </w:ins>
      <w:r w:rsidR="00791730">
        <w:t xml:space="preserve"> to reinforce the executive functions of </w:t>
      </w:r>
      <w:proofErr w:type="gramStart"/>
      <w:r w:rsidR="00791730">
        <w:t xml:space="preserve">brain </w:t>
      </w:r>
      <w:r w:rsidR="008310F4">
        <w:t>,</w:t>
      </w:r>
      <w:proofErr w:type="gramEnd"/>
      <w:r w:rsidR="008310F4">
        <w:t xml:space="preserve"> said Giovanna </w:t>
      </w:r>
      <w:proofErr w:type="spellStart"/>
      <w:r w:rsidR="008310F4">
        <w:t>Bubbico</w:t>
      </w:r>
      <w:proofErr w:type="spellEnd"/>
      <w:r w:rsidR="008310F4">
        <w:t xml:space="preserve"> , the first author of th</w:t>
      </w:r>
      <w:r w:rsidR="005B3BFE">
        <w:t>is</w:t>
      </w:r>
      <w:r w:rsidR="008310F4">
        <w:t xml:space="preserve"> research . </w:t>
      </w:r>
      <w:r w:rsidR="005E6091" w:rsidRPr="00F64E1C">
        <w:rPr>
          <w:b/>
          <w:bCs/>
        </w:rPr>
        <w:t xml:space="preserve">Last but not </w:t>
      </w:r>
      <w:proofErr w:type="gramStart"/>
      <w:r w:rsidR="005E6091" w:rsidRPr="00F64E1C">
        <w:rPr>
          <w:b/>
          <w:bCs/>
        </w:rPr>
        <w:t>least</w:t>
      </w:r>
      <w:r w:rsidR="005E6091">
        <w:t xml:space="preserve"> ,</w:t>
      </w:r>
      <w:proofErr w:type="gramEnd"/>
      <w:r w:rsidR="0046426F">
        <w:t xml:space="preserve"> </w:t>
      </w:r>
      <w:r w:rsidR="00326759">
        <w:t>learning</w:t>
      </w:r>
      <w:ins w:id="10" w:author="yaranpang@outlook.com [5]" w:date="2021-11-02T23:28:00Z">
        <w:r w:rsidR="00990E55">
          <w:t xml:space="preserve"> a</w:t>
        </w:r>
      </w:ins>
      <w:r w:rsidR="00326759">
        <w:t xml:space="preserve"> foreign language may </w:t>
      </w:r>
      <w:commentRangeStart w:id="11"/>
      <w:r w:rsidR="00326759">
        <w:t>guarantee</w:t>
      </w:r>
      <w:commentRangeEnd w:id="11"/>
      <w:r w:rsidR="00CC39A9">
        <w:rPr>
          <w:rStyle w:val="a8"/>
        </w:rPr>
        <w:commentReference w:id="11"/>
      </w:r>
      <w:r w:rsidR="00326759">
        <w:t xml:space="preserve"> you a rise in wages</w:t>
      </w:r>
      <w:r w:rsidR="00A346D9">
        <w:t xml:space="preserve"> . </w:t>
      </w:r>
      <w:r w:rsidR="00A00BBE">
        <w:t>Language expert and CEO Ryan McMunn stated that learning a second language boosts your salary anywhere from 10-15</w:t>
      </w:r>
      <w:proofErr w:type="gramStart"/>
      <w:r w:rsidR="00A00BBE">
        <w:t>%</w:t>
      </w:r>
      <w:r w:rsidR="004856C3">
        <w:t xml:space="preserve"> .</w:t>
      </w:r>
      <w:proofErr w:type="gramEnd"/>
      <w:r w:rsidR="004856C3">
        <w:t xml:space="preserve"> </w:t>
      </w:r>
      <w:r w:rsidR="0009591E">
        <w:t xml:space="preserve">The reasons for the rise are </w:t>
      </w:r>
      <w:proofErr w:type="gramStart"/>
      <w:r w:rsidR="0009591E">
        <w:t>clear .</w:t>
      </w:r>
      <w:proofErr w:type="gramEnd"/>
      <w:r w:rsidR="0009591E">
        <w:t xml:space="preserve"> On the one </w:t>
      </w:r>
      <w:proofErr w:type="gramStart"/>
      <w:r w:rsidR="0009591E">
        <w:t>hand ,</w:t>
      </w:r>
      <w:proofErr w:type="gramEnd"/>
      <w:r w:rsidR="0009591E">
        <w:t xml:space="preserve"> job seekers that come with being able to speak a foreign language </w:t>
      </w:r>
      <w:del w:id="12" w:author="yaranpang@outlook.com [5]" w:date="2021-11-02T23:29:00Z">
        <w:r w:rsidR="0009591E" w:rsidDel="00990E55">
          <w:delText xml:space="preserve">are </w:delText>
        </w:r>
      </w:del>
      <w:r w:rsidR="0009591E">
        <w:t xml:space="preserve">tend to stand out from the crowd and therefore catch the attention of hiring managers . </w:t>
      </w:r>
      <w:r w:rsidR="007C4792">
        <w:t xml:space="preserve">In </w:t>
      </w:r>
      <w:proofErr w:type="gramStart"/>
      <w:r w:rsidR="007C4792">
        <w:t>fact ,</w:t>
      </w:r>
      <w:proofErr w:type="gramEnd"/>
      <w:r w:rsidR="007C4792">
        <w:t xml:space="preserve"> 9 out of 10 European recruiters consider bilingualism critical to hiring new employees .</w:t>
      </w:r>
      <w:r w:rsidR="00DD0DE0">
        <w:t xml:space="preserve"> </w:t>
      </w:r>
      <w:proofErr w:type="gramStart"/>
      <w:r w:rsidR="00152927">
        <w:t>Similarly ,</w:t>
      </w:r>
      <w:proofErr w:type="gramEnd"/>
      <w:r w:rsidR="00152927">
        <w:t xml:space="preserve"> </w:t>
      </w:r>
      <w:r w:rsidR="00A03855">
        <w:t xml:space="preserve">the chances are good </w:t>
      </w:r>
      <w:r w:rsidR="00A03855">
        <w:lastRenderedPageBreak/>
        <w:t>that an employee equipped with ability to speak foreign language get</w:t>
      </w:r>
      <w:r w:rsidR="00FE180A">
        <w:t>s</w:t>
      </w:r>
      <w:r w:rsidR="00A03855">
        <w:t xml:space="preserve"> promoted .</w:t>
      </w:r>
      <w:r w:rsidR="00FE180A">
        <w:t xml:space="preserve"> </w:t>
      </w:r>
      <w:r w:rsidR="00BC2D15" w:rsidRPr="00F64E1C">
        <w:rPr>
          <w:b/>
          <w:bCs/>
        </w:rPr>
        <w:t>All</w:t>
      </w:r>
      <w:r w:rsidR="00BC2D15" w:rsidRPr="00F64E1C">
        <w:rPr>
          <w:rFonts w:hint="eastAsia"/>
          <w:b/>
          <w:bCs/>
        </w:rPr>
        <w:t xml:space="preserve"> </w:t>
      </w:r>
      <w:r w:rsidR="00BC2D15" w:rsidRPr="00F64E1C">
        <w:rPr>
          <w:b/>
          <w:bCs/>
        </w:rPr>
        <w:t xml:space="preserve">in </w:t>
      </w:r>
      <w:proofErr w:type="gramStart"/>
      <w:r w:rsidR="00BC2D15" w:rsidRPr="00F64E1C">
        <w:rPr>
          <w:b/>
          <w:bCs/>
        </w:rPr>
        <w:t>all</w:t>
      </w:r>
      <w:r w:rsidR="00BC2D15">
        <w:t xml:space="preserve"> ,</w:t>
      </w:r>
      <w:proofErr w:type="gramEnd"/>
      <w:r w:rsidR="00BC2D15">
        <w:t xml:space="preserve"> </w:t>
      </w:r>
      <w:r w:rsidR="009240E2">
        <w:rPr>
          <w:rFonts w:hint="eastAsia"/>
        </w:rPr>
        <w:t>learning</w:t>
      </w:r>
      <w:r w:rsidR="009240E2">
        <w:t xml:space="preserve"> a foreign language would never be out of date and </w:t>
      </w:r>
      <w:del w:id="13" w:author=" " w:date="2021-11-02T23:42:00Z">
        <w:r w:rsidR="009240E2" w:rsidDel="00CC39A9">
          <w:rPr>
            <w:rFonts w:hint="eastAsia"/>
          </w:rPr>
          <w:delText>is</w:delText>
        </w:r>
      </w:del>
      <w:ins w:id="14" w:author=" " w:date="2021-11-02T23:42:00Z">
        <w:r w:rsidR="00CC39A9">
          <w:t>could provide</w:t>
        </w:r>
      </w:ins>
      <w:r w:rsidR="009240E2">
        <w:t xml:space="preserve"> a platform with </w:t>
      </w:r>
      <w:ins w:id="15" w:author="yaranpang@outlook.com [5]" w:date="2021-11-02T23:29:00Z">
        <w:r w:rsidR="00990E55">
          <w:t xml:space="preserve">a </w:t>
        </w:r>
      </w:ins>
      <w:r w:rsidR="009240E2">
        <w:t xml:space="preserve">better </w:t>
      </w:r>
      <w:commentRangeStart w:id="16"/>
      <w:r w:rsidR="009240E2">
        <w:t>vision</w:t>
      </w:r>
      <w:commentRangeEnd w:id="16"/>
      <w:r w:rsidR="00990E55">
        <w:rPr>
          <w:rStyle w:val="a8"/>
        </w:rPr>
        <w:commentReference w:id="16"/>
      </w:r>
      <w:r w:rsidR="009240E2">
        <w:t xml:space="preserve"> .</w:t>
      </w:r>
    </w:p>
    <w:sectPr w:rsidR="00BC2D15" w:rsidRPr="005706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aranpang@outlook.com" w:date="2021-11-02T23:24:00Z" w:initials="y">
    <w:p w14:paraId="12353155" w14:textId="567A8949" w:rsidR="007F245A" w:rsidRDefault="007F24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单词后直接加标点，与逗号、句号间没有空格，全文均需修订</w:t>
      </w:r>
    </w:p>
  </w:comment>
  <w:comment w:id="4" w:author="yaranpang@outlook.com [3]" w:date="2021-11-02T23:25:00Z" w:initials="y">
    <w:p w14:paraId="7F5BFCC8" w14:textId="74E6260A" w:rsidR="007F245A" w:rsidRDefault="007F24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少冠词</w:t>
      </w:r>
    </w:p>
  </w:comment>
  <w:comment w:id="8" w:author="yaranpang@outlook.com [4]" w:date="2021-11-02T23:27:00Z" w:initials="y">
    <w:p w14:paraId="7B0639FB" w14:textId="7FFEC17D" w:rsidR="007F245A" w:rsidRDefault="007F24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在正式写作中</w:t>
      </w:r>
      <w:proofErr w:type="gramStart"/>
      <w:r>
        <w:rPr>
          <w:rFonts w:hint="eastAsia"/>
        </w:rPr>
        <w:t>请避免</w:t>
      </w:r>
      <w:proofErr w:type="gramEnd"/>
      <w:r>
        <w:rPr>
          <w:rFonts w:hint="eastAsia"/>
        </w:rPr>
        <w:t>缩写</w:t>
      </w:r>
      <w:r w:rsidR="00B74162">
        <w:rPr>
          <w:rFonts w:hint="eastAsia"/>
        </w:rPr>
        <w:t xml:space="preserve"> </w:t>
      </w:r>
      <w:r w:rsidR="00B74162">
        <w:rPr>
          <w:rFonts w:hint="eastAsia"/>
        </w:rPr>
        <w:t>写为</w:t>
      </w:r>
      <w:r w:rsidR="00B74162">
        <w:rPr>
          <w:rFonts w:hint="eastAsia"/>
        </w:rPr>
        <w:t>can</w:t>
      </w:r>
      <w:r w:rsidR="00B74162">
        <w:t xml:space="preserve"> not</w:t>
      </w:r>
    </w:p>
  </w:comment>
  <w:comment w:id="11" w:author="yaranpang@outlook.com [6]" w:date="2021-11-02T23:40:00Z" w:initials="y">
    <w:p w14:paraId="12DA7AEB" w14:textId="65CFC767" w:rsidR="00CC39A9" w:rsidRDefault="00CC39A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是否语气太强？</w:t>
      </w:r>
    </w:p>
  </w:comment>
  <w:comment w:id="16" w:author="yaranpang@outlook.com [5]" w:date="2021-11-02T23:30:00Z" w:initials="y">
    <w:p w14:paraId="54549E38" w14:textId="77777777" w:rsidR="00990E55" w:rsidRDefault="00990E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评语：</w:t>
      </w:r>
    </w:p>
    <w:p w14:paraId="16378F9F" w14:textId="77777777" w:rsidR="00990E55" w:rsidRDefault="00990E55" w:rsidP="00990E55">
      <w:pPr>
        <w:pStyle w:val="a9"/>
        <w:numPr>
          <w:ilvl w:val="0"/>
          <w:numId w:val="1"/>
        </w:numPr>
      </w:pPr>
      <w:r>
        <w:rPr>
          <w:rFonts w:hint="eastAsia"/>
        </w:rPr>
        <w:t>最好在结构上分为</w:t>
      </w:r>
      <w:r>
        <w:rPr>
          <w:rFonts w:hint="eastAsia"/>
        </w:rPr>
        <w:t>3</w:t>
      </w:r>
      <w:r>
        <w:rPr>
          <w:rFonts w:hint="eastAsia"/>
        </w:rPr>
        <w:t>段。一段运用课上讲的</w:t>
      </w:r>
      <w:r>
        <w:rPr>
          <w:rFonts w:hint="eastAsia"/>
        </w:rPr>
        <w:t>h</w:t>
      </w:r>
      <w:r>
        <w:t>ook + bridge + thesis statement</w:t>
      </w:r>
      <w:r>
        <w:rPr>
          <w:rFonts w:hint="eastAsia"/>
        </w:rPr>
        <w:t>，一段或几段</w:t>
      </w:r>
      <w:proofErr w:type="gramStart"/>
      <w:r>
        <w:rPr>
          <w:rFonts w:hint="eastAsia"/>
        </w:rPr>
        <w:t>阐述分</w:t>
      </w:r>
      <w:proofErr w:type="gramEnd"/>
      <w:r>
        <w:rPr>
          <w:rFonts w:hint="eastAsia"/>
        </w:rPr>
        <w:t>论点，最后一段总结。</w:t>
      </w:r>
    </w:p>
    <w:p w14:paraId="372ECCF8" w14:textId="77777777" w:rsidR="00990E55" w:rsidRDefault="00B74162" w:rsidP="00990E55">
      <w:pPr>
        <w:pStyle w:val="a9"/>
        <w:numPr>
          <w:ilvl w:val="0"/>
          <w:numId w:val="1"/>
        </w:numPr>
      </w:pPr>
      <w:r>
        <w:rPr>
          <w:rFonts w:hint="eastAsia"/>
        </w:rPr>
        <w:t>分论点表达的不错，比较扣题</w:t>
      </w:r>
    </w:p>
    <w:p w14:paraId="4806109C" w14:textId="0436BD65" w:rsidR="00B74162" w:rsidRDefault="00B74162" w:rsidP="00990E55">
      <w:pPr>
        <w:pStyle w:val="a9"/>
        <w:numPr>
          <w:ilvl w:val="0"/>
          <w:numId w:val="1"/>
        </w:numPr>
      </w:pPr>
      <w:r>
        <w:rPr>
          <w:rFonts w:hint="eastAsia"/>
        </w:rPr>
        <w:t>语言</w:t>
      </w:r>
      <w:r w:rsidR="00CC39A9">
        <w:rPr>
          <w:rFonts w:hint="eastAsia"/>
        </w:rPr>
        <w:t>比较流畅，还</w:t>
      </w:r>
      <w:r>
        <w:rPr>
          <w:rFonts w:hint="eastAsia"/>
        </w:rPr>
        <w:t>要注意符号的使用和冠词问题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92E9C" w15:done="0"/>
  <w15:commentEx w15:paraId="12353155" w15:done="0"/>
  <w15:commentEx w15:paraId="7F5BFCC8" w15:done="0"/>
  <w15:commentEx w15:paraId="7B0639FB" w15:done="0"/>
  <w15:commentEx w15:paraId="12DA7AEB" w15:done="0"/>
  <w15:commentEx w15:paraId="480610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4A4E" w16cex:dateUtc="2021-11-02T15:37:00Z"/>
  <w16cex:commentExtensible w16cex:durableId="252C4728" w16cex:dateUtc="2021-11-02T15:24:00Z"/>
  <w16cex:commentExtensible w16cex:durableId="252C477D" w16cex:dateUtc="2021-11-02T15:25:00Z"/>
  <w16cex:commentExtensible w16cex:durableId="252C47E8" w16cex:dateUtc="2021-11-02T15:27:00Z"/>
  <w16cex:commentExtensible w16cex:durableId="252C4AD7" w16cex:dateUtc="2021-11-02T15:40:00Z"/>
  <w16cex:commentExtensible w16cex:durableId="252C487F" w16cex:dateUtc="2021-11-0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92E9C" w16cid:durableId="252C4A4E"/>
  <w16cid:commentId w16cid:paraId="12353155" w16cid:durableId="252C4728"/>
  <w16cid:commentId w16cid:paraId="7F5BFCC8" w16cid:durableId="252C477D"/>
  <w16cid:commentId w16cid:paraId="7B0639FB" w16cid:durableId="252C47E8"/>
  <w16cid:commentId w16cid:paraId="12DA7AEB" w16cid:durableId="252C4AD7"/>
  <w16cid:commentId w16cid:paraId="4806109C" w16cid:durableId="252C48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FC31E" w14:textId="77777777" w:rsidR="0027516D" w:rsidRDefault="0027516D" w:rsidP="00570690">
      <w:r>
        <w:separator/>
      </w:r>
    </w:p>
  </w:endnote>
  <w:endnote w:type="continuationSeparator" w:id="0">
    <w:p w14:paraId="4E9307A0" w14:textId="77777777" w:rsidR="0027516D" w:rsidRDefault="0027516D" w:rsidP="0057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277DF" w14:textId="77777777" w:rsidR="0027516D" w:rsidRDefault="0027516D" w:rsidP="00570690">
      <w:r>
        <w:separator/>
      </w:r>
    </w:p>
  </w:footnote>
  <w:footnote w:type="continuationSeparator" w:id="0">
    <w:p w14:paraId="49B0D1B3" w14:textId="77777777" w:rsidR="0027516D" w:rsidRDefault="0027516D" w:rsidP="00570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3A729" w14:textId="77777777" w:rsidR="00570690" w:rsidRDefault="00570690">
    <w:pPr>
      <w:pStyle w:val="a4"/>
    </w:pPr>
    <w:r>
      <w:rPr>
        <w:rFonts w:hint="eastAsia"/>
      </w:rPr>
      <w:t>English Reading and Writing for</w:t>
    </w:r>
    <w:r w:rsidR="007E1BF8">
      <w:rPr>
        <w:rFonts w:hint="eastAsia"/>
      </w:rPr>
      <w:t xml:space="preserve"> Argumentative Essays </w:t>
    </w:r>
    <w:r>
      <w:rPr>
        <w:rFonts w:hint="eastAsia"/>
      </w:rPr>
      <w:t>(Level B)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30B3"/>
    <w:multiLevelType w:val="hybridMultilevel"/>
    <w:tmpl w:val="8A986EAC"/>
    <w:lvl w:ilvl="0" w:tplc="53067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ranpang@outlook.com">
    <w15:presenceInfo w15:providerId="Windows Live" w15:userId="cd502ce1cffde9c5"/>
  </w15:person>
  <w15:person w15:author="yaranpang@outlook.com [2]">
    <w15:presenceInfo w15:providerId="Windows Live" w15:userId="cd502ce1cffde9c5"/>
  </w15:person>
  <w15:person w15:author="yaranpang@outlook.com [3]">
    <w15:presenceInfo w15:providerId="Windows Live" w15:userId="cd502ce1cffde9c5"/>
  </w15:person>
  <w15:person w15:author="yaranpang@outlook.com [4]">
    <w15:presenceInfo w15:providerId="Windows Live" w15:userId="cd502ce1cffde9c5"/>
  </w15:person>
  <w15:person w15:author="yaranpang@outlook.com [5]">
    <w15:presenceInfo w15:providerId="Windows Live" w15:userId="cd502ce1cffde9c5"/>
  </w15:person>
  <w15:person w15:author="yaranpang@outlook.com [6]">
    <w15:presenceInfo w15:providerId="Windows Live" w15:userId="cd502ce1cffde9c5"/>
  </w15:person>
  <w15:person w15:author=" ">
    <w15:presenceInfo w15:providerId="Windows Live" w15:userId="cd502ce1cffde9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DQwMjezMDcwMrVQ0lEKTi0uzszPAykwqwUADK9yBCwAAAA="/>
  </w:docVars>
  <w:rsids>
    <w:rsidRoot w:val="00574A73"/>
    <w:rsid w:val="0000501D"/>
    <w:rsid w:val="0008633B"/>
    <w:rsid w:val="0009591E"/>
    <w:rsid w:val="000A0AE9"/>
    <w:rsid w:val="000E343A"/>
    <w:rsid w:val="000E5C38"/>
    <w:rsid w:val="00152927"/>
    <w:rsid w:val="0016469B"/>
    <w:rsid w:val="002724DE"/>
    <w:rsid w:val="0027516D"/>
    <w:rsid w:val="00326759"/>
    <w:rsid w:val="00353673"/>
    <w:rsid w:val="00384CDF"/>
    <w:rsid w:val="00412ECB"/>
    <w:rsid w:val="004430A4"/>
    <w:rsid w:val="0044680B"/>
    <w:rsid w:val="00454B1B"/>
    <w:rsid w:val="0046426F"/>
    <w:rsid w:val="004856C3"/>
    <w:rsid w:val="004E0241"/>
    <w:rsid w:val="004F2A33"/>
    <w:rsid w:val="00552254"/>
    <w:rsid w:val="005554DE"/>
    <w:rsid w:val="00570690"/>
    <w:rsid w:val="00574A73"/>
    <w:rsid w:val="005B3BFE"/>
    <w:rsid w:val="005B76A7"/>
    <w:rsid w:val="005E6091"/>
    <w:rsid w:val="006A4DEC"/>
    <w:rsid w:val="00751F23"/>
    <w:rsid w:val="00791730"/>
    <w:rsid w:val="007C4792"/>
    <w:rsid w:val="007E1BF8"/>
    <w:rsid w:val="007F245A"/>
    <w:rsid w:val="008156D8"/>
    <w:rsid w:val="008310F4"/>
    <w:rsid w:val="0088223F"/>
    <w:rsid w:val="008A35B1"/>
    <w:rsid w:val="00903679"/>
    <w:rsid w:val="009240E2"/>
    <w:rsid w:val="0096720A"/>
    <w:rsid w:val="00990E55"/>
    <w:rsid w:val="009C105A"/>
    <w:rsid w:val="009E5360"/>
    <w:rsid w:val="00A00BBE"/>
    <w:rsid w:val="00A03855"/>
    <w:rsid w:val="00A346D9"/>
    <w:rsid w:val="00A63FD7"/>
    <w:rsid w:val="00B74162"/>
    <w:rsid w:val="00BA78D0"/>
    <w:rsid w:val="00BC2D15"/>
    <w:rsid w:val="00C112F6"/>
    <w:rsid w:val="00C71E9A"/>
    <w:rsid w:val="00CC39A9"/>
    <w:rsid w:val="00DD0DE0"/>
    <w:rsid w:val="00DD50FF"/>
    <w:rsid w:val="00E06FBC"/>
    <w:rsid w:val="00E0704B"/>
    <w:rsid w:val="00E74FB0"/>
    <w:rsid w:val="00E828CD"/>
    <w:rsid w:val="00EE4E09"/>
    <w:rsid w:val="00F4315B"/>
    <w:rsid w:val="00F64E1C"/>
    <w:rsid w:val="00F83F51"/>
    <w:rsid w:val="00F856F3"/>
    <w:rsid w:val="00FD74A9"/>
    <w:rsid w:val="00F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4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iPriority w:val="99"/>
    <w:semiHidden/>
    <w:unhideWhenUsed/>
    <w:qFormat/>
    <w:rsid w:val="004E024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4E02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06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069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069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0690"/>
    <w:rPr>
      <w:sz w:val="18"/>
      <w:szCs w:val="18"/>
    </w:rPr>
  </w:style>
  <w:style w:type="paragraph" w:styleId="a7">
    <w:name w:val="Revision"/>
    <w:hidden/>
    <w:uiPriority w:val="99"/>
    <w:semiHidden/>
    <w:rsid w:val="007F245A"/>
  </w:style>
  <w:style w:type="character" w:styleId="a8">
    <w:name w:val="annotation reference"/>
    <w:basedOn w:val="a0"/>
    <w:uiPriority w:val="99"/>
    <w:semiHidden/>
    <w:unhideWhenUsed/>
    <w:rsid w:val="007F245A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F245A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F245A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F245A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F24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iPriority w:val="99"/>
    <w:semiHidden/>
    <w:unhideWhenUsed/>
    <w:qFormat/>
    <w:rsid w:val="004E024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4E024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06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069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069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0690"/>
    <w:rPr>
      <w:sz w:val="18"/>
      <w:szCs w:val="18"/>
    </w:rPr>
  </w:style>
  <w:style w:type="paragraph" w:styleId="a7">
    <w:name w:val="Revision"/>
    <w:hidden/>
    <w:uiPriority w:val="99"/>
    <w:semiHidden/>
    <w:rsid w:val="007F245A"/>
  </w:style>
  <w:style w:type="character" w:styleId="a8">
    <w:name w:val="annotation reference"/>
    <w:basedOn w:val="a0"/>
    <w:uiPriority w:val="99"/>
    <w:semiHidden/>
    <w:unhideWhenUsed/>
    <w:rsid w:val="007F245A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F245A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F245A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F245A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F2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TIAN</dc:creator>
  <cp:lastModifiedBy>Yuan TIAN</cp:lastModifiedBy>
  <cp:revision>53</cp:revision>
  <dcterms:created xsi:type="dcterms:W3CDTF">2021-03-06T13:30:00Z</dcterms:created>
  <dcterms:modified xsi:type="dcterms:W3CDTF">2021-11-08T12:39:00Z</dcterms:modified>
</cp:coreProperties>
</file>